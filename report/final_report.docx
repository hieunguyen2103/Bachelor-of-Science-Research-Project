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A4F3" w14:textId="485EE6EA" w:rsidR="0068279A" w:rsidRPr="0068279A" w:rsidRDefault="0068279A" w:rsidP="0068279A">
      <w:pPr>
        <w:pStyle w:val="Subtitle"/>
        <w:rPr>
          <w:b/>
          <w:sz w:val="32"/>
          <w:szCs w:val="46"/>
        </w:rPr>
      </w:pPr>
      <w:r w:rsidRPr="006B3154">
        <w:rPr>
          <w:b/>
          <w:sz w:val="30"/>
          <w:szCs w:val="46"/>
        </w:rPr>
        <w:t>ĐẠI HỌC BÁCH KHOA HÀ NỘI</w:t>
      </w:r>
    </w:p>
    <w:p w14:paraId="3763CA55" w14:textId="77777777" w:rsidR="00BA7C85" w:rsidRDefault="00BA7C85" w:rsidP="00B71184"/>
    <w:p w14:paraId="0A55E05F" w14:textId="77777777" w:rsidR="00644F3C" w:rsidRDefault="00644F3C" w:rsidP="00B71184">
      <w:pPr>
        <w:pStyle w:val="Subtitle"/>
        <w:rPr>
          <w:b/>
        </w:rPr>
      </w:pPr>
    </w:p>
    <w:p w14:paraId="1B8D468D" w14:textId="77777777" w:rsidR="0068279A" w:rsidRDefault="0068279A" w:rsidP="0068279A"/>
    <w:p w14:paraId="15D83EE1" w14:textId="77777777" w:rsidR="0068279A" w:rsidRDefault="0068279A" w:rsidP="0068279A"/>
    <w:p w14:paraId="23F1054C" w14:textId="77777777" w:rsidR="0068279A" w:rsidRPr="0068279A" w:rsidRDefault="0068279A" w:rsidP="0068279A"/>
    <w:p w14:paraId="7064F9FE" w14:textId="77777777" w:rsidR="00B716A0" w:rsidRDefault="00B716A0" w:rsidP="00B71184">
      <w:pPr>
        <w:pStyle w:val="Subtitle"/>
        <w:rPr>
          <w:b/>
          <w:sz w:val="46"/>
          <w:szCs w:val="46"/>
        </w:rPr>
      </w:pPr>
    </w:p>
    <w:p w14:paraId="6CD766C1" w14:textId="77777777" w:rsidR="00BA7C85" w:rsidRPr="00BE418D" w:rsidRDefault="00BA7C85" w:rsidP="00B71184">
      <w:pPr>
        <w:pStyle w:val="Subtitle"/>
        <w:rPr>
          <w:b/>
          <w:sz w:val="46"/>
          <w:szCs w:val="46"/>
        </w:rPr>
      </w:pPr>
      <w:r w:rsidRPr="00A71AB7">
        <w:rPr>
          <w:b/>
          <w:sz w:val="50"/>
          <w:szCs w:val="46"/>
        </w:rPr>
        <w:t>ĐỒ ÁN TỐT NGHIỆP</w:t>
      </w:r>
    </w:p>
    <w:p w14:paraId="43DAB470" w14:textId="5D0C602B" w:rsidR="00197BEA" w:rsidRPr="00644F3C" w:rsidRDefault="00614C0A" w:rsidP="00644F3C">
      <w:pPr>
        <w:pStyle w:val="Subtitle"/>
        <w:spacing w:before="0"/>
        <w:rPr>
          <w:b/>
          <w:sz w:val="26"/>
          <w:szCs w:val="26"/>
        </w:rPr>
      </w:pPr>
      <w:r>
        <w:rPr>
          <w:b/>
          <w:sz w:val="46"/>
          <w:szCs w:val="46"/>
        </w:rPr>
        <w:t>Thiết kế hệ thống cảnh báo hỏa hoạn cho chung cư mini</w:t>
      </w:r>
    </w:p>
    <w:p w14:paraId="3848FD9C" w14:textId="2D302BDB" w:rsidR="00EE1F29" w:rsidRPr="005A2E37" w:rsidRDefault="00EE1F29" w:rsidP="00842871">
      <w:pPr>
        <w:spacing w:before="360" w:line="240" w:lineRule="auto"/>
        <w:jc w:val="center"/>
        <w:rPr>
          <w:b/>
          <w:sz w:val="28"/>
        </w:rPr>
      </w:pPr>
      <w:r w:rsidRPr="005A2E37">
        <w:rPr>
          <w:b/>
          <w:sz w:val="28"/>
        </w:rPr>
        <w:t xml:space="preserve">NGUYỄN </w:t>
      </w:r>
      <w:r w:rsidR="00614C0A">
        <w:rPr>
          <w:b/>
          <w:sz w:val="28"/>
        </w:rPr>
        <w:t>THẠC HIẾU</w:t>
      </w:r>
    </w:p>
    <w:p w14:paraId="547FFF85" w14:textId="14EA2A3D" w:rsidR="00614C0A" w:rsidRDefault="00C27A4D" w:rsidP="5D73219C">
      <w:pPr>
        <w:spacing w:line="240" w:lineRule="auto"/>
        <w:jc w:val="center"/>
      </w:pPr>
      <w:hyperlink r:id="rId11">
        <w:r w:rsidR="00614C0A" w:rsidRPr="5D73219C">
          <w:rPr>
            <w:rStyle w:val="Hyperlink"/>
          </w:rPr>
          <w:t>Hieu.nt</w:t>
        </w:r>
        <w:r w:rsidR="5B5781E3" w:rsidRPr="5D73219C">
          <w:rPr>
            <w:rStyle w:val="Hyperlink"/>
          </w:rPr>
          <w:t>213921</w:t>
        </w:r>
        <w:r w:rsidR="00EE5F53" w:rsidRPr="5D73219C">
          <w:rPr>
            <w:rStyle w:val="Hyperlink"/>
          </w:rPr>
          <w:t>@</w:t>
        </w:r>
        <w:r w:rsidR="009D1968" w:rsidRPr="5D73219C">
          <w:rPr>
            <w:rStyle w:val="Hyperlink"/>
          </w:rPr>
          <w:t>sis.</w:t>
        </w:r>
        <w:r w:rsidR="00EB2D48" w:rsidRPr="5D73219C">
          <w:rPr>
            <w:rStyle w:val="Hyperlink"/>
          </w:rPr>
          <w:t>hust.edu.vn</w:t>
        </w:r>
      </w:hyperlink>
    </w:p>
    <w:p w14:paraId="1EF8C9D1" w14:textId="14B3EC92" w:rsidR="26280D2F" w:rsidRDefault="26280D2F" w:rsidP="5D73219C">
      <w:pPr>
        <w:spacing w:line="240" w:lineRule="auto"/>
        <w:jc w:val="center"/>
        <w:rPr>
          <w:b/>
          <w:bCs/>
        </w:rPr>
      </w:pPr>
      <w:r w:rsidRPr="5D73219C">
        <w:rPr>
          <w:b/>
          <w:bCs/>
        </w:rPr>
        <w:t>NGUYỄN THỊ TUYẾT TRINH</w:t>
      </w:r>
    </w:p>
    <w:p w14:paraId="7E8063FE" w14:textId="1725E5DF" w:rsidR="53E3B852" w:rsidRDefault="00C27A4D" w:rsidP="7B7CDF00">
      <w:pPr>
        <w:spacing w:line="240" w:lineRule="auto"/>
        <w:jc w:val="center"/>
      </w:pPr>
      <w:hyperlink r:id="rId12">
        <w:r w:rsidR="53E3B852" w:rsidRPr="7B7CDF00">
          <w:rPr>
            <w:rStyle w:val="Hyperlink"/>
          </w:rPr>
          <w:t>Trinh.ntt214114@sis.hust.edu.vn</w:t>
        </w:r>
      </w:hyperlink>
    </w:p>
    <w:p w14:paraId="2FFA1EE2" w14:textId="3B5D2019" w:rsidR="00DA4D36" w:rsidRPr="005A2E37" w:rsidRDefault="00EE5F53" w:rsidP="0019225B">
      <w:pPr>
        <w:spacing w:before="240"/>
        <w:jc w:val="center"/>
        <w:rPr>
          <w:b/>
          <w:sz w:val="28"/>
        </w:rPr>
      </w:pPr>
      <w:r w:rsidRPr="005A2E37">
        <w:rPr>
          <w:b/>
          <w:sz w:val="28"/>
        </w:rPr>
        <w:t xml:space="preserve">Ngành Kỹ thuật </w:t>
      </w:r>
      <w:r w:rsidR="00614C0A">
        <w:rPr>
          <w:b/>
          <w:sz w:val="28"/>
        </w:rPr>
        <w:t>Điện tử - Viễn thông</w:t>
      </w:r>
    </w:p>
    <w:p w14:paraId="297F8C1C" w14:textId="59B94784" w:rsidR="00EE5F53" w:rsidRPr="00DC4546" w:rsidRDefault="00614C0A" w:rsidP="0019225B">
      <w:pPr>
        <w:jc w:val="center"/>
      </w:pPr>
      <w:r>
        <w:rPr>
          <w:b/>
          <w:sz w:val="28"/>
        </w:rPr>
        <w:t>Trường Điện – Điện tử</w:t>
      </w:r>
    </w:p>
    <w:p w14:paraId="1D2ED701" w14:textId="77777777" w:rsidR="00EE1F29" w:rsidRPr="00847CAC" w:rsidRDefault="00EE1F29" w:rsidP="00B71184"/>
    <w:p w14:paraId="28FB0A1F" w14:textId="77777777" w:rsidR="00025E44" w:rsidRPr="00847CAC" w:rsidRDefault="00025E44" w:rsidP="00B71184"/>
    <w:p w14:paraId="41C0090D" w14:textId="77777777" w:rsidR="00025E44" w:rsidRPr="00847CAC" w:rsidRDefault="00025E44" w:rsidP="00B71184"/>
    <w:p w14:paraId="7F27FDA1" w14:textId="77777777" w:rsidR="00025E44" w:rsidRPr="00847CAC" w:rsidRDefault="00025E44" w:rsidP="00B71184"/>
    <w:p w14:paraId="3C39F563" w14:textId="77777777" w:rsidR="00025E44" w:rsidRPr="00847CAC" w:rsidRDefault="00025E44" w:rsidP="00B7118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gridCol w:w="5200"/>
      </w:tblGrid>
      <w:tr w:rsidR="00EE1F29" w:rsidRPr="00847CAC" w14:paraId="25FBCD1C" w14:textId="77777777" w:rsidTr="7B7CDF00">
        <w:tc>
          <w:tcPr>
            <w:tcW w:w="3261" w:type="dxa"/>
          </w:tcPr>
          <w:p w14:paraId="1687A006" w14:textId="77777777" w:rsidR="00EE1F29" w:rsidRPr="000A17C7" w:rsidRDefault="00EE5F53" w:rsidP="000A17C7">
            <w:pPr>
              <w:ind w:firstLine="318"/>
              <w:rPr>
                <w:b/>
              </w:rPr>
            </w:pPr>
            <w:r w:rsidRPr="000A17C7">
              <w:rPr>
                <w:b/>
              </w:rPr>
              <w:t>Giảng viên hướng dẫn:</w:t>
            </w:r>
          </w:p>
        </w:tc>
        <w:tc>
          <w:tcPr>
            <w:tcW w:w="5351" w:type="dxa"/>
          </w:tcPr>
          <w:p w14:paraId="6C12BD79" w14:textId="0FD7FDC4" w:rsidR="00EE1F29" w:rsidRPr="00847CAC" w:rsidRDefault="004270E9" w:rsidP="003F7EDF">
            <w:r>
              <w:rPr>
                <w:noProof/>
                <w:lang w:val="vi-VN" w:eastAsia="vi-VN"/>
              </w:rPr>
              <mc:AlternateContent>
                <mc:Choice Requires="wps">
                  <w:drawing>
                    <wp:anchor distT="0" distB="0" distL="114300" distR="114300" simplePos="0" relativeHeight="251654144" behindDoc="0" locked="0" layoutInCell="1" allowOverlap="1" wp14:anchorId="0E0F41D8" wp14:editId="7A5DAFC4">
                      <wp:simplePos x="0" y="0"/>
                      <wp:positionH relativeFrom="column">
                        <wp:posOffset>1871716</wp:posOffset>
                      </wp:positionH>
                      <wp:positionV relativeFrom="paragraph">
                        <wp:posOffset>112395</wp:posOffset>
                      </wp:positionV>
                      <wp:extent cx="1903095" cy="3105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03095"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33F6B" w14:textId="77777777" w:rsidR="00C27A4D" w:rsidRPr="007A73B4" w:rsidRDefault="00C27A4D" w:rsidP="00B71184">
                                  <w:r w:rsidRPr="004270E9">
                                    <w:rPr>
                                      <w:sz w:val="20"/>
                                    </w:rPr>
                                    <w:t xml:space="preserve"> </w:t>
                                  </w:r>
                                  <w:r>
                                    <w:rPr>
                                      <w:sz w:val="20"/>
                                    </w:rPr>
                                    <w:t xml:space="preserve">   </w:t>
                                  </w:r>
                                  <w:r w:rsidRPr="004270E9">
                                    <w:rPr>
                                      <w:sz w:val="20"/>
                                    </w:rPr>
                                    <w:t>Chữ ký của 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F41D8" id="_x0000_t202" coordsize="21600,21600" o:spt="202" path="m,l,21600r21600,l21600,xe">
                      <v:stroke joinstyle="miter"/>
                      <v:path gradientshapeok="t" o:connecttype="rect"/>
                    </v:shapetype>
                    <v:shape id="Text Box 2" o:spid="_x0000_s1026" type="#_x0000_t202" style="position:absolute;left:0;text-align:left;margin-left:147.4pt;margin-top:8.85pt;width:149.85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" filled="f" stroked="f" strokeweight=".5pt">
                      <v:textbox>
                        <w:txbxContent>
                          <w:p w14:paraId="75F33F6B" w14:textId="77777777" w:rsidR="00C27A4D" w:rsidRPr="007A73B4" w:rsidRDefault="00C27A4D" w:rsidP="00B71184">
                            <w:r w:rsidRPr="004270E9">
                              <w:rPr>
                                <w:sz w:val="20"/>
                              </w:rPr>
                              <w:t xml:space="preserve"> </w:t>
                            </w:r>
                            <w:r>
                              <w:rPr>
                                <w:sz w:val="20"/>
                              </w:rPr>
                              <w:t xml:space="preserve">   </w:t>
                            </w:r>
                            <w:r w:rsidRPr="004270E9">
                              <w:rPr>
                                <w:sz w:val="20"/>
                              </w:rPr>
                              <w:t>Chữ ký của GVHD</w:t>
                            </w:r>
                          </w:p>
                        </w:txbxContent>
                      </v:textbox>
                    </v:shape>
                  </w:pict>
                </mc:Fallback>
              </mc:AlternateContent>
            </w:r>
            <w:r w:rsidR="003D5A1D">
              <w:rPr>
                <w:noProof/>
                <w:lang w:val="vi-VN" w:eastAsia="vi-VN"/>
              </w:rPr>
              <mc:AlternateContent>
                <mc:Choice Requires="wps">
                  <w:drawing>
                    <wp:anchor distT="0" distB="0" distL="114300" distR="114300" simplePos="0" relativeHeight="251650048" behindDoc="0" locked="0" layoutInCell="1" allowOverlap="1" wp14:anchorId="772CEA29" wp14:editId="11201FC2">
                      <wp:simplePos x="0" y="0"/>
                      <wp:positionH relativeFrom="column">
                        <wp:posOffset>2223135</wp:posOffset>
                      </wp:positionH>
                      <wp:positionV relativeFrom="paragraph">
                        <wp:posOffset>172720</wp:posOffset>
                      </wp:positionV>
                      <wp:extent cx="1475740" cy="0"/>
                      <wp:effectExtent l="0" t="0" r="29210" b="19050"/>
                      <wp:wrapNone/>
                      <wp:docPr id="1" name="Straight Connector 1"/>
                      <wp:cNvGraphicFramePr/>
                      <a:graphic xmlns:a="http://schemas.openxmlformats.org/drawingml/2006/main">
                        <a:graphicData uri="http://schemas.microsoft.com/office/word/2010/wordprocessingShape">
                          <wps:wsp>
                            <wps:cNvCnPr/>
                            <wps:spPr>
                              <a:xfrm flipV="1">
                                <a:off x="0" y="0"/>
                                <a:ext cx="14757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CDC75AB">
                    <v:line id="Straight Connector 1"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from="175.05pt,13.6pt" to="291.25pt,13.6pt" w14:anchorId="06F74D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">
                      <v:stroke joinstyle="miter"/>
                    </v:line>
                  </w:pict>
                </mc:Fallback>
              </mc:AlternateContent>
            </w:r>
            <w:r w:rsidR="00E7238E">
              <w:t xml:space="preserve">PGS. </w:t>
            </w:r>
            <w:r w:rsidR="00157574">
              <w:t xml:space="preserve">TS. </w:t>
            </w:r>
            <w:r w:rsidR="00614C0A">
              <w:t>Nguyễn Thúy Anh</w:t>
            </w:r>
          </w:p>
        </w:tc>
      </w:tr>
      <w:tr w:rsidR="00EE1F29" w:rsidRPr="00847CAC" w14:paraId="508AC90C" w14:textId="77777777" w:rsidTr="7B7CDF00">
        <w:tc>
          <w:tcPr>
            <w:tcW w:w="3261" w:type="dxa"/>
          </w:tcPr>
          <w:p w14:paraId="00016062" w14:textId="49C5D280" w:rsidR="00EE1F29" w:rsidRPr="000A17C7" w:rsidRDefault="00EE1F29" w:rsidP="1CE8BE2D">
            <w:pPr>
              <w:ind w:firstLine="318"/>
              <w:rPr>
                <w:b/>
                <w:bCs/>
              </w:rPr>
            </w:pPr>
          </w:p>
          <w:p w14:paraId="2144F618" w14:textId="27D0F9C2" w:rsidR="00EE1F29" w:rsidRPr="000A17C7" w:rsidRDefault="00E8385E" w:rsidP="1CE8BE2D">
            <w:pPr>
              <w:ind w:firstLine="318"/>
              <w:rPr>
                <w:b/>
                <w:bCs/>
              </w:rPr>
            </w:pPr>
            <w:r w:rsidRPr="1CE8BE2D">
              <w:rPr>
                <w:b/>
                <w:bCs/>
              </w:rPr>
              <w:t>KHOA</w:t>
            </w:r>
            <w:r w:rsidR="00EE5F53" w:rsidRPr="1CE8BE2D">
              <w:rPr>
                <w:b/>
                <w:bCs/>
              </w:rPr>
              <w:t>:</w:t>
            </w:r>
          </w:p>
        </w:tc>
        <w:tc>
          <w:tcPr>
            <w:tcW w:w="5351" w:type="dxa"/>
          </w:tcPr>
          <w:p w14:paraId="6DA1CA90" w14:textId="77777777" w:rsidR="003F7EDF" w:rsidRDefault="003F7EDF" w:rsidP="00B71184"/>
          <w:p w14:paraId="72E4D9F7" w14:textId="07D4E2F8" w:rsidR="00EE1F29" w:rsidRPr="00847CAC" w:rsidRDefault="00614C0A" w:rsidP="003F7EDF">
            <w:r>
              <w:t>Điện tử</w:t>
            </w:r>
            <w:r w:rsidR="003F7EDF">
              <w:t xml:space="preserve"> </w:t>
            </w:r>
          </w:p>
        </w:tc>
      </w:tr>
      <w:tr w:rsidR="00B716A0" w:rsidRPr="00847CAC" w14:paraId="1CE42DA7" w14:textId="77777777" w:rsidTr="7B7CDF00">
        <w:tc>
          <w:tcPr>
            <w:tcW w:w="8612" w:type="dxa"/>
            <w:gridSpan w:val="2"/>
          </w:tcPr>
          <w:p w14:paraId="639F2A27" w14:textId="77777777" w:rsidR="00B716A0" w:rsidRDefault="00B716A0" w:rsidP="003F7EDF"/>
          <w:p w14:paraId="6C20F534" w14:textId="77777777" w:rsidR="00B716A0" w:rsidRDefault="00B716A0" w:rsidP="003F7EDF"/>
          <w:p w14:paraId="6D2A0338" w14:textId="4699E7F0" w:rsidR="1CE8BE2D" w:rsidRDefault="1CE8BE2D" w:rsidP="1CE8BE2D">
            <w:pPr>
              <w:jc w:val="center"/>
              <w:rPr>
                <w:b/>
                <w:bCs/>
              </w:rPr>
            </w:pPr>
          </w:p>
          <w:p w14:paraId="481E3E71" w14:textId="2FCB0A98" w:rsidR="1CE8BE2D" w:rsidRDefault="1CE8BE2D" w:rsidP="1CE8BE2D">
            <w:pPr>
              <w:jc w:val="center"/>
              <w:rPr>
                <w:b/>
                <w:bCs/>
              </w:rPr>
            </w:pPr>
          </w:p>
          <w:p w14:paraId="1BE452A1" w14:textId="77777777" w:rsidR="00B716A0" w:rsidRDefault="00B716A0" w:rsidP="00B716A0">
            <w:pPr>
              <w:jc w:val="center"/>
              <w:rPr>
                <w:b/>
              </w:rPr>
            </w:pPr>
          </w:p>
          <w:p w14:paraId="58CEB8FD" w14:textId="77777777" w:rsidR="00E8385E" w:rsidRDefault="00E8385E" w:rsidP="00B716A0">
            <w:pPr>
              <w:jc w:val="center"/>
              <w:rPr>
                <w:b/>
              </w:rPr>
            </w:pPr>
          </w:p>
          <w:p w14:paraId="28F760CA" w14:textId="77777777" w:rsidR="00E8385E" w:rsidRDefault="00E8385E" w:rsidP="00B716A0">
            <w:pPr>
              <w:jc w:val="center"/>
              <w:rPr>
                <w:b/>
              </w:rPr>
            </w:pPr>
          </w:p>
          <w:p w14:paraId="21429C05" w14:textId="77777777" w:rsidR="00B716A0" w:rsidRDefault="00B716A0" w:rsidP="00B716A0">
            <w:pPr>
              <w:jc w:val="center"/>
              <w:rPr>
                <w:b/>
              </w:rPr>
            </w:pPr>
          </w:p>
          <w:p w14:paraId="136821C5" w14:textId="00699AF5" w:rsidR="00614C0A" w:rsidRDefault="2D84E83B" w:rsidP="7B7CDF00">
            <w:pPr>
              <w:jc w:val="center"/>
              <w:rPr>
                <w:b/>
                <w:bCs/>
              </w:rPr>
            </w:pPr>
            <w:r w:rsidRPr="7B7CDF00">
              <w:rPr>
                <w:b/>
                <w:bCs/>
              </w:rPr>
              <w:t>HÀ NỘI, 6/20</w:t>
            </w:r>
            <w:r w:rsidR="4D3E55AB" w:rsidRPr="7B7CDF00">
              <w:rPr>
                <w:b/>
                <w:bCs/>
              </w:rPr>
              <w:t>2</w:t>
            </w:r>
            <w:r w:rsidR="00614C0A" w:rsidRPr="7B7CDF00">
              <w:rPr>
                <w:b/>
                <w:bCs/>
              </w:rPr>
              <w:t>5</w:t>
            </w:r>
          </w:p>
        </w:tc>
      </w:tr>
    </w:tbl>
    <w:p w14:paraId="78B82426" w14:textId="77777777" w:rsidR="007753E1" w:rsidRPr="00B71184" w:rsidRDefault="007753E1" w:rsidP="007753E1">
      <w:pPr>
        <w:spacing w:before="480"/>
        <w:jc w:val="center"/>
        <w:rPr>
          <w:b/>
        </w:rPr>
      </w:pPr>
      <w:r>
        <w:rPr>
          <w:b/>
        </w:rPr>
        <w:lastRenderedPageBreak/>
        <w:t>ĐỀ TÀI TỐT NGHIỆP</w:t>
      </w:r>
    </w:p>
    <w:p w14:paraId="4E88CB2E" w14:textId="486342E6" w:rsidR="007753E1" w:rsidRDefault="00614C0A" w:rsidP="007753E1">
      <w:r w:rsidRPr="00614C0A">
        <w:rPr>
          <w:b/>
        </w:rPr>
        <w:t>Tên đề tài:</w:t>
      </w:r>
      <w:r>
        <w:t xml:space="preserve"> </w:t>
      </w:r>
      <w:r w:rsidRPr="00614C0A">
        <w:t>Thiết kế hệ thống cảnh báo hỏa hoạn cho chung cư mini</w:t>
      </w:r>
    </w:p>
    <w:tbl>
      <w:tblPr>
        <w:tblStyle w:val="TableGrid"/>
        <w:tblW w:w="8494" w:type="dxa"/>
        <w:tblLook w:val="04A0" w:firstRow="1" w:lastRow="0" w:firstColumn="1" w:lastColumn="0" w:noHBand="0" w:noVBand="1"/>
      </w:tblPr>
      <w:tblGrid>
        <w:gridCol w:w="2535"/>
        <w:gridCol w:w="3118"/>
        <w:gridCol w:w="2841"/>
      </w:tblGrid>
      <w:tr w:rsidR="00614C0A" w14:paraId="77373D83" w14:textId="77777777" w:rsidTr="47A21151">
        <w:tc>
          <w:tcPr>
            <w:tcW w:w="2535" w:type="dxa"/>
          </w:tcPr>
          <w:p w14:paraId="0314E904" w14:textId="51DA04E4" w:rsidR="00614C0A" w:rsidRDefault="00614C0A" w:rsidP="007753E1">
            <w:r>
              <w:t>Họ và tên sinh viên:</w:t>
            </w:r>
          </w:p>
        </w:tc>
        <w:tc>
          <w:tcPr>
            <w:tcW w:w="3118" w:type="dxa"/>
          </w:tcPr>
          <w:p w14:paraId="543BDEE5" w14:textId="086E15AC" w:rsidR="00614C0A" w:rsidRDefault="00614C0A" w:rsidP="007753E1">
            <w:r>
              <w:t>Nguyễn Thạc Hiếu</w:t>
            </w:r>
          </w:p>
        </w:tc>
        <w:tc>
          <w:tcPr>
            <w:tcW w:w="2841" w:type="dxa"/>
          </w:tcPr>
          <w:p w14:paraId="17E2E9FD" w14:textId="0AA5D3B0" w:rsidR="00614C0A" w:rsidRDefault="00614C0A" w:rsidP="007753E1">
            <w:r>
              <w:t>MSSV: 20213921</w:t>
            </w:r>
          </w:p>
        </w:tc>
      </w:tr>
      <w:tr w:rsidR="00614C0A" w14:paraId="3577116E" w14:textId="77777777" w:rsidTr="47A21151">
        <w:tc>
          <w:tcPr>
            <w:tcW w:w="2535" w:type="dxa"/>
          </w:tcPr>
          <w:p w14:paraId="1D3FCA0C" w14:textId="588E5ABA" w:rsidR="00614C0A" w:rsidRDefault="00614C0A" w:rsidP="007753E1">
            <w:r>
              <w:t>Họ và tên sinh viên:</w:t>
            </w:r>
          </w:p>
        </w:tc>
        <w:tc>
          <w:tcPr>
            <w:tcW w:w="3118" w:type="dxa"/>
          </w:tcPr>
          <w:p w14:paraId="3336E0CA" w14:textId="223E7593" w:rsidR="00614C0A" w:rsidRDefault="0BFC60DA" w:rsidP="007753E1">
            <w:r>
              <w:t>Nguyễn Thị Tuyết Trinh</w:t>
            </w:r>
          </w:p>
        </w:tc>
        <w:tc>
          <w:tcPr>
            <w:tcW w:w="2841" w:type="dxa"/>
          </w:tcPr>
          <w:p w14:paraId="5B5A6239" w14:textId="559B3C13" w:rsidR="00614C0A" w:rsidRDefault="0BFC60DA" w:rsidP="007753E1">
            <w:r>
              <w:t>MSSV: 20214114</w:t>
            </w:r>
          </w:p>
        </w:tc>
      </w:tr>
      <w:tr w:rsidR="00614C0A" w14:paraId="64B873FB" w14:textId="77777777" w:rsidTr="47A21151">
        <w:tc>
          <w:tcPr>
            <w:tcW w:w="2535" w:type="dxa"/>
          </w:tcPr>
          <w:p w14:paraId="33E471F1" w14:textId="2ACEA2BE" w:rsidR="00614C0A" w:rsidRDefault="00614C0A" w:rsidP="007753E1">
            <w:r>
              <w:t>Họ và tên sinh viên:</w:t>
            </w:r>
          </w:p>
        </w:tc>
        <w:tc>
          <w:tcPr>
            <w:tcW w:w="3118" w:type="dxa"/>
          </w:tcPr>
          <w:p w14:paraId="5DF4013E" w14:textId="77777777" w:rsidR="00614C0A" w:rsidRDefault="00614C0A" w:rsidP="007753E1"/>
        </w:tc>
        <w:tc>
          <w:tcPr>
            <w:tcW w:w="2841" w:type="dxa"/>
          </w:tcPr>
          <w:p w14:paraId="74E0876E" w14:textId="77777777" w:rsidR="00614C0A" w:rsidRDefault="00614C0A" w:rsidP="007753E1"/>
        </w:tc>
      </w:tr>
    </w:tbl>
    <w:p w14:paraId="70E78138" w14:textId="77777777" w:rsidR="007753E1" w:rsidRDefault="007753E1" w:rsidP="007753E1"/>
    <w:p w14:paraId="7C55358E" w14:textId="77777777" w:rsidR="007753E1" w:rsidRPr="00B71184" w:rsidRDefault="007753E1" w:rsidP="007753E1"/>
    <w:p w14:paraId="6BF47E4C" w14:textId="77777777" w:rsidR="007753E1" w:rsidRDefault="007753E1" w:rsidP="007753E1">
      <w:r>
        <w:rPr>
          <w:noProof/>
          <w:lang w:val="vi-VN" w:eastAsia="vi-VN"/>
        </w:rPr>
        <mc:AlternateContent>
          <mc:Choice Requires="wps">
            <w:drawing>
              <wp:anchor distT="0" distB="0" distL="114300" distR="114300" simplePos="0" relativeHeight="251655168" behindDoc="0" locked="0" layoutInCell="1" allowOverlap="1" wp14:anchorId="186F0881" wp14:editId="76A60B16">
                <wp:simplePos x="0" y="0"/>
                <wp:positionH relativeFrom="column">
                  <wp:posOffset>2880995</wp:posOffset>
                </wp:positionH>
                <wp:positionV relativeFrom="paragraph">
                  <wp:posOffset>5224005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6B03C" w14:textId="77777777" w:rsidR="00C27A4D" w:rsidRDefault="00C27A4D" w:rsidP="007753E1">
                            <w:pPr>
                              <w:spacing w:before="0" w:line="240" w:lineRule="auto"/>
                              <w:jc w:val="center"/>
                            </w:pPr>
                            <w:r>
                              <w:t>Giáo viên hướng dẫn</w:t>
                            </w:r>
                          </w:p>
                          <w:p w14:paraId="3133E7A2" w14:textId="77777777" w:rsidR="00C27A4D" w:rsidRDefault="00C27A4D" w:rsidP="007753E1">
                            <w:pPr>
                              <w:spacing w:before="0" w:line="240" w:lineRule="auto"/>
                              <w:jc w:val="center"/>
                            </w:pPr>
                            <w:r>
                              <w:rPr>
                                <w:sz w:val="20"/>
                              </w:rPr>
                              <w:t>K</w:t>
                            </w:r>
                            <w:r w:rsidRPr="004270E9">
                              <w:rPr>
                                <w:sz w:val="20"/>
                              </w:rPr>
                              <w:t>ý</w:t>
                            </w:r>
                            <w:r>
                              <w:rPr>
                                <w:sz w:val="20"/>
                              </w:rPr>
                              <w:t xml:space="preserve"> và ghi rõ họ tên</w:t>
                            </w:r>
                          </w:p>
                          <w:p w14:paraId="2F49F2D1" w14:textId="77777777" w:rsidR="00C27A4D" w:rsidRPr="00DD3675" w:rsidRDefault="00C27A4D"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F0881" id="Text Box 43" o:spid="_x0000_s1027" type="#_x0000_t202" style="position:absolute;left:0;text-align:left;margin-left:226.85pt;margin-top:411.35pt;width:185.3pt;height:3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" filled="f" stroked="f" strokeweight=".5pt">
                <v:textbox>
                  <w:txbxContent>
                    <w:p w14:paraId="72D6B03C" w14:textId="77777777" w:rsidR="00C27A4D" w:rsidRDefault="00C27A4D" w:rsidP="007753E1">
                      <w:pPr>
                        <w:spacing w:before="0" w:line="240" w:lineRule="auto"/>
                        <w:jc w:val="center"/>
                      </w:pPr>
                      <w:r>
                        <w:t>Giáo viên hướng dẫn</w:t>
                      </w:r>
                    </w:p>
                    <w:p w14:paraId="3133E7A2" w14:textId="77777777" w:rsidR="00C27A4D" w:rsidRDefault="00C27A4D" w:rsidP="007753E1">
                      <w:pPr>
                        <w:spacing w:before="0" w:line="240" w:lineRule="auto"/>
                        <w:jc w:val="center"/>
                      </w:pPr>
                      <w:r>
                        <w:rPr>
                          <w:sz w:val="20"/>
                        </w:rPr>
                        <w:t>K</w:t>
                      </w:r>
                      <w:r w:rsidRPr="004270E9">
                        <w:rPr>
                          <w:sz w:val="20"/>
                        </w:rPr>
                        <w:t>ý</w:t>
                      </w:r>
                      <w:r>
                        <w:rPr>
                          <w:sz w:val="20"/>
                        </w:rPr>
                        <w:t xml:space="preserve"> và ghi rõ họ tên</w:t>
                      </w:r>
                    </w:p>
                    <w:p w14:paraId="2F49F2D1" w14:textId="77777777" w:rsidR="00C27A4D" w:rsidRPr="00DD3675" w:rsidRDefault="00C27A4D" w:rsidP="007753E1"/>
                  </w:txbxContent>
                </v:textbox>
              </v:shape>
            </w:pict>
          </mc:Fallback>
        </mc:AlternateContent>
      </w:r>
      <w:r>
        <w:br w:type="page"/>
      </w:r>
    </w:p>
    <w:p w14:paraId="1D9E113D" w14:textId="77777777" w:rsidR="00503C51" w:rsidRPr="00B71184" w:rsidRDefault="00503C51" w:rsidP="00FC3782">
      <w:pPr>
        <w:spacing w:before="480"/>
        <w:jc w:val="center"/>
        <w:rPr>
          <w:b/>
        </w:rPr>
      </w:pPr>
      <w:r w:rsidRPr="00B71184">
        <w:rPr>
          <w:b/>
        </w:rPr>
        <w:lastRenderedPageBreak/>
        <w:t>Lời cảm ơn</w:t>
      </w:r>
    </w:p>
    <w:p w14:paraId="54080CBA" w14:textId="77777777" w:rsidR="00503C51" w:rsidRDefault="00503C51" w:rsidP="00B71184">
      <w:r>
        <w:t>Đây là mục tùy chọn, nên viết phần cảm ơn ngắn gọn</w:t>
      </w:r>
      <w:r w:rsidR="00794C67">
        <w:t>, tránh dùng các từ sáo rỗng</w:t>
      </w:r>
      <w:r w:rsidR="00B8043C">
        <w:t xml:space="preserve">, </w:t>
      </w:r>
      <w:r w:rsidR="00794C67">
        <w:t>giới hạn trong khoảng 1</w:t>
      </w:r>
      <w:r w:rsidR="00305129">
        <w:t>0</w:t>
      </w:r>
      <w:r w:rsidR="00794C67">
        <w:t>0</w:t>
      </w:r>
      <w:r w:rsidR="00B8043C">
        <w:t>-150</w:t>
      </w:r>
      <w:r w:rsidR="00794C67">
        <w:t xml:space="preserve"> </w:t>
      </w:r>
      <w:r w:rsidR="00B8043C">
        <w:t>từ</w:t>
      </w:r>
      <w:r>
        <w:t>.</w:t>
      </w:r>
      <w:r w:rsidR="00305129">
        <w:t xml:space="preserve"> </w:t>
      </w:r>
    </w:p>
    <w:p w14:paraId="6D4B0EEB" w14:textId="5C9A6AEF" w:rsidR="2676E3A1" w:rsidRDefault="2676E3A1" w:rsidP="7B7CDF00">
      <w:pPr>
        <w:rPr>
          <w:b/>
          <w:bCs/>
        </w:rPr>
      </w:pPr>
      <w:r w:rsidRPr="7B7CDF00">
        <w:rPr>
          <w:b/>
          <w:bCs/>
        </w:rPr>
        <w:t>Lời cam đoan</w:t>
      </w:r>
    </w:p>
    <w:p w14:paraId="37509536" w14:textId="0BD6F7DC" w:rsidR="2676E3A1" w:rsidRDefault="2676E3A1">
      <w:r>
        <w:t xml:space="preserve">Đây là mục tùy chọn, nên viết ngắn gọn, cam đoan về sản phẩm do chính nhóm thực hiện. Viết khoảng </w:t>
      </w:r>
      <w:r w:rsidR="3DDE33C4">
        <w:t>100 từ.</w:t>
      </w:r>
    </w:p>
    <w:p w14:paraId="53DD24EB" w14:textId="77777777" w:rsidR="00503C51" w:rsidRDefault="00503C51" w:rsidP="00B71184"/>
    <w:p w14:paraId="65DE340B" w14:textId="77777777" w:rsidR="001E41C1" w:rsidRDefault="001E41C1" w:rsidP="00B71184"/>
    <w:p w14:paraId="187F80AF" w14:textId="77777777" w:rsidR="001E41C1" w:rsidRDefault="001E41C1" w:rsidP="00B71184"/>
    <w:p w14:paraId="6E78889F" w14:textId="77777777" w:rsidR="001E41C1" w:rsidRPr="00B71184" w:rsidRDefault="001E41C1" w:rsidP="00FC3782">
      <w:pPr>
        <w:spacing w:before="960"/>
        <w:jc w:val="center"/>
        <w:rPr>
          <w:b/>
        </w:rPr>
      </w:pPr>
      <w:r w:rsidRPr="00B71184">
        <w:rPr>
          <w:b/>
        </w:rPr>
        <w:t>Tóm tắt nội dung đồ án</w:t>
      </w:r>
    </w:p>
    <w:p w14:paraId="211E2DCE" w14:textId="77777777" w:rsidR="00B22998" w:rsidRPr="00B71184" w:rsidRDefault="001E41C1" w:rsidP="00B71184">
      <w:r w:rsidRPr="00B71184">
        <w:t xml:space="preserve">Tóm tắt nội dung của đồ án tốt nghiệp trong khoảng tối đa </w:t>
      </w:r>
      <w:r w:rsidR="00E84112">
        <w:t>30</w:t>
      </w:r>
      <w:r w:rsidRPr="00B71184">
        <w:t>0 chữ.</w:t>
      </w:r>
      <w:r w:rsidR="00B8043C" w:rsidRPr="00B71184">
        <w:t xml:space="preserve"> </w:t>
      </w:r>
      <w:r w:rsidRPr="00B71184">
        <w:t xml:space="preserve">Phần tóm tắt cần </w:t>
      </w:r>
      <w:r w:rsidR="00B8043C" w:rsidRPr="00B71184">
        <w:t>nêu được các ý</w:t>
      </w:r>
      <w:r w:rsidR="009B49AA" w:rsidRPr="00B71184">
        <w:t>:</w:t>
      </w:r>
      <w:r w:rsidRPr="00B71184">
        <w:t xml:space="preserve"> vấn đề cần thực hiện</w:t>
      </w:r>
      <w:r w:rsidR="009B49AA" w:rsidRPr="00B71184">
        <w:t>;</w:t>
      </w:r>
      <w:r w:rsidRPr="00B71184">
        <w:t xml:space="preserve"> phương pháp thực hiện</w:t>
      </w:r>
      <w:r w:rsidR="009B49AA" w:rsidRPr="00B71184">
        <w:t>;</w:t>
      </w:r>
      <w:r w:rsidRPr="00B71184">
        <w:t xml:space="preserve"> công cụ </w:t>
      </w:r>
      <w:r w:rsidR="00B8043C" w:rsidRPr="00B71184">
        <w:t>sử dụng (</w:t>
      </w:r>
      <w:r w:rsidRPr="00B71184">
        <w:t>phần mềm, phần cứng</w:t>
      </w:r>
      <w:r w:rsidR="003F6E36">
        <w:t>…</w:t>
      </w:r>
      <w:r w:rsidR="00B8043C" w:rsidRPr="00B71184">
        <w:t>)</w:t>
      </w:r>
      <w:r w:rsidR="009B49AA" w:rsidRPr="00B71184">
        <w:t>; k</w:t>
      </w:r>
      <w:r w:rsidRPr="00B71184">
        <w:t xml:space="preserve">ết quả của </w:t>
      </w:r>
      <w:r w:rsidR="00B8043C" w:rsidRPr="00B71184">
        <w:t xml:space="preserve">đồ án </w:t>
      </w:r>
      <w:r w:rsidRPr="00B71184">
        <w:t>có phù hợp với các vấn đề đã đặt ra hay không</w:t>
      </w:r>
      <w:r w:rsidR="009B49AA" w:rsidRPr="00B71184">
        <w:t>;</w:t>
      </w:r>
      <w:r w:rsidR="00A77775">
        <w:t xml:space="preserve"> </w:t>
      </w:r>
      <w:r w:rsidR="00926001">
        <w:t>tính thực tế của đ</w:t>
      </w:r>
      <w:r w:rsidR="00AF2F94">
        <w:t>ồ án</w:t>
      </w:r>
      <w:r w:rsidR="00926001">
        <w:t xml:space="preserve">, </w:t>
      </w:r>
      <w:r w:rsidR="009B49AA" w:rsidRPr="00B71184">
        <w:t xml:space="preserve">định hướng phát triển mở rộng </w:t>
      </w:r>
      <w:r w:rsidR="00B8043C" w:rsidRPr="00B71184">
        <w:t>của đồ án (nếu có)</w:t>
      </w:r>
      <w:r w:rsidR="00A77775">
        <w:t>; các kiến thức và kỹ năng mà sinh viên đã đạt được</w:t>
      </w:r>
      <w:r w:rsidRPr="00B71184">
        <w:t>.</w:t>
      </w:r>
    </w:p>
    <w:p w14:paraId="1DCFFCFF" w14:textId="77777777" w:rsidR="00B22998" w:rsidRDefault="00DD3675" w:rsidP="00B71184">
      <w:r>
        <w:rPr>
          <w:noProof/>
          <w:lang w:val="vi-VN" w:eastAsia="vi-VN"/>
        </w:rPr>
        <mc:AlternateContent>
          <mc:Choice Requires="wps">
            <w:drawing>
              <wp:anchor distT="0" distB="0" distL="114300" distR="114300" simplePos="0" relativeHeight="251658752" behindDoc="0" locked="0" layoutInCell="1" allowOverlap="1" wp14:anchorId="5B043D1B" wp14:editId="4CA92739">
                <wp:simplePos x="0" y="0"/>
                <wp:positionH relativeFrom="column">
                  <wp:posOffset>2881621</wp:posOffset>
                </wp:positionH>
                <wp:positionV relativeFrom="paragraph">
                  <wp:posOffset>4499752</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71425" w14:textId="77777777" w:rsidR="00C27A4D" w:rsidRDefault="00C27A4D" w:rsidP="00DD3675">
                            <w:pPr>
                              <w:spacing w:before="0" w:line="240" w:lineRule="auto"/>
                              <w:jc w:val="center"/>
                            </w:pPr>
                            <w:r w:rsidRPr="00DD3675">
                              <w:t>Sinh viên thực hiện</w:t>
                            </w:r>
                          </w:p>
                          <w:p w14:paraId="43ACBABD" w14:textId="77777777" w:rsidR="00C27A4D" w:rsidRDefault="00C27A4D" w:rsidP="00DD3675">
                            <w:pPr>
                              <w:spacing w:before="0" w:line="240" w:lineRule="auto"/>
                              <w:jc w:val="center"/>
                            </w:pPr>
                            <w:r>
                              <w:rPr>
                                <w:sz w:val="20"/>
                              </w:rPr>
                              <w:t>K</w:t>
                            </w:r>
                            <w:r w:rsidRPr="004270E9">
                              <w:rPr>
                                <w:sz w:val="20"/>
                              </w:rPr>
                              <w:t>ý</w:t>
                            </w:r>
                            <w:r>
                              <w:rPr>
                                <w:sz w:val="20"/>
                              </w:rPr>
                              <w:t xml:space="preserve"> và ghi rõ họ tên</w:t>
                            </w:r>
                          </w:p>
                          <w:p w14:paraId="5484C2B2" w14:textId="77777777" w:rsidR="00C27A4D" w:rsidRPr="00DD3675" w:rsidRDefault="00C27A4D" w:rsidP="00DD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43D1B" id="Text Box 35" o:spid="_x0000_s1028" type="#_x0000_t202" style="position:absolute;left:0;text-align:left;margin-left:226.9pt;margin-top:354.3pt;width:185.3pt;height:3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" filled="f" stroked="f" strokeweight=".5pt">
                <v:textbox>
                  <w:txbxContent>
                    <w:p w14:paraId="4C571425" w14:textId="77777777" w:rsidR="00C27A4D" w:rsidRDefault="00C27A4D" w:rsidP="00DD3675">
                      <w:pPr>
                        <w:spacing w:before="0" w:line="240" w:lineRule="auto"/>
                        <w:jc w:val="center"/>
                      </w:pPr>
                      <w:r w:rsidRPr="00DD3675">
                        <w:t>Sinh viên thực hiện</w:t>
                      </w:r>
                    </w:p>
                    <w:p w14:paraId="43ACBABD" w14:textId="77777777" w:rsidR="00C27A4D" w:rsidRDefault="00C27A4D" w:rsidP="00DD3675">
                      <w:pPr>
                        <w:spacing w:before="0" w:line="240" w:lineRule="auto"/>
                        <w:jc w:val="center"/>
                      </w:pPr>
                      <w:r>
                        <w:rPr>
                          <w:sz w:val="20"/>
                        </w:rPr>
                        <w:t>K</w:t>
                      </w:r>
                      <w:r w:rsidRPr="004270E9">
                        <w:rPr>
                          <w:sz w:val="20"/>
                        </w:rPr>
                        <w:t>ý</w:t>
                      </w:r>
                      <w:r>
                        <w:rPr>
                          <w:sz w:val="20"/>
                        </w:rPr>
                        <w:t xml:space="preserve"> và ghi rõ họ tên</w:t>
                      </w:r>
                    </w:p>
                    <w:p w14:paraId="5484C2B2" w14:textId="77777777" w:rsidR="00C27A4D" w:rsidRPr="00DD3675" w:rsidRDefault="00C27A4D" w:rsidP="00DD3675"/>
                  </w:txbxContent>
                </v:textbox>
              </v:shape>
            </w:pict>
          </mc:Fallback>
        </mc:AlternateContent>
      </w:r>
      <w:r w:rsidR="00B22998">
        <w:br w:type="page"/>
      </w:r>
    </w:p>
    <w:p w14:paraId="4F298F36" w14:textId="77777777" w:rsidR="00FB171E" w:rsidRPr="00120C98" w:rsidRDefault="00F15E73" w:rsidP="00120C98">
      <w:pPr>
        <w:jc w:val="center"/>
        <w:rPr>
          <w:b/>
        </w:rPr>
      </w:pPr>
      <w:r w:rsidRPr="00120C98">
        <w:rPr>
          <w:b/>
        </w:rPr>
        <w:lastRenderedPageBreak/>
        <w:t>MỤC LỤC</w:t>
      </w:r>
    </w:p>
    <w:sdt>
      <w:sdtPr>
        <w:rPr>
          <w:rFonts w:ascii="Times New Roman" w:eastAsiaTheme="minorEastAsia" w:hAnsi="Times New Roman" w:cs="Times New Roman"/>
          <w:color w:val="000000"/>
          <w:sz w:val="26"/>
          <w:szCs w:val="26"/>
        </w:rPr>
        <w:id w:val="913277024"/>
        <w:docPartObj>
          <w:docPartGallery w:val="Table of Contents"/>
          <w:docPartUnique/>
        </w:docPartObj>
      </w:sdtPr>
      <w:sdtEndPr>
        <w:rPr>
          <w:b/>
          <w:bCs/>
          <w:noProof/>
          <w:color w:val="000000" w:themeColor="text1"/>
        </w:rPr>
      </w:sdtEndPr>
      <w:sdtContent>
        <w:p w14:paraId="0867FCE3" w14:textId="77777777" w:rsidR="00120C98" w:rsidRDefault="00120C98" w:rsidP="00120C98">
          <w:pPr>
            <w:pStyle w:val="TOCHeading"/>
            <w:spacing w:before="0" w:after="0" w:line="240" w:lineRule="auto"/>
          </w:pPr>
        </w:p>
        <w:p w14:paraId="185D4405" w14:textId="77777777" w:rsidR="00DE17A5" w:rsidRDefault="003F7EDF">
          <w:pPr>
            <w:pStyle w:val="TOC1"/>
            <w:tabs>
              <w:tab w:val="right" w:leader="dot" w:pos="8494"/>
            </w:tabs>
            <w:rPr>
              <w:rFonts w:asciiTheme="minorHAnsi" w:eastAsiaTheme="minorEastAsia" w:hAnsiTheme="minorHAnsi" w:cstheme="minorBidi"/>
              <w:b w:val="0"/>
              <w:noProof/>
              <w:color w:val="auto"/>
              <w:sz w:val="22"/>
              <w:szCs w:val="22"/>
              <w:lang w:val="vi-VN" w:eastAsia="vi-VN"/>
            </w:rPr>
          </w:pPr>
          <w:r>
            <w:rPr>
              <w:b w:val="0"/>
            </w:rPr>
            <w:fldChar w:fldCharType="begin"/>
          </w:r>
          <w:r>
            <w:rPr>
              <w:b w:val="0"/>
            </w:rPr>
            <w:instrText xml:space="preserve"> TOC \o "1-3" \h \z \u </w:instrText>
          </w:r>
          <w:r>
            <w:rPr>
              <w:b w:val="0"/>
            </w:rPr>
            <w:fldChar w:fldCharType="separate"/>
          </w:r>
          <w:hyperlink w:anchor="_Toc21499666" w:history="1">
            <w:r w:rsidR="00DE17A5" w:rsidRPr="00A12D33">
              <w:rPr>
                <w:rStyle w:val="Hyperlink"/>
                <w:noProof/>
              </w:rPr>
              <w:t>CHƯƠNG 1. CÁC QUI ĐỊNH CHUNG</w:t>
            </w:r>
            <w:r w:rsidR="00DE17A5">
              <w:rPr>
                <w:noProof/>
                <w:webHidden/>
              </w:rPr>
              <w:tab/>
            </w:r>
            <w:r w:rsidR="00DE17A5">
              <w:rPr>
                <w:noProof/>
                <w:webHidden/>
              </w:rPr>
              <w:fldChar w:fldCharType="begin"/>
            </w:r>
            <w:r w:rsidR="00DE17A5">
              <w:rPr>
                <w:noProof/>
                <w:webHidden/>
              </w:rPr>
              <w:instrText xml:space="preserve"> PAGEREF _Toc21499666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14:paraId="4D072618"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67" w:history="1">
            <w:r w:rsidR="00DE17A5" w:rsidRPr="00A12D33">
              <w:rPr>
                <w:rStyle w:val="Hyperlink"/>
                <w:noProof/>
              </w:rPr>
              <w:t>1.1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Giới thiệu chung</w:t>
            </w:r>
            <w:r w:rsidR="00DE17A5">
              <w:rPr>
                <w:noProof/>
                <w:webHidden/>
              </w:rPr>
              <w:tab/>
            </w:r>
            <w:r w:rsidR="00DE17A5">
              <w:rPr>
                <w:noProof/>
                <w:webHidden/>
              </w:rPr>
              <w:fldChar w:fldCharType="begin"/>
            </w:r>
            <w:r w:rsidR="00DE17A5">
              <w:rPr>
                <w:noProof/>
                <w:webHidden/>
              </w:rPr>
              <w:instrText xml:space="preserve"> PAGEREF _Toc21499667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14:paraId="264D3BFD"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68" w:history="1">
            <w:r w:rsidR="00DE17A5" w:rsidRPr="00A12D33">
              <w:rPr>
                <w:rStyle w:val="Hyperlink"/>
                <w:noProof/>
              </w:rPr>
              <w:t>1.2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Sử dụng các định dạng văn bản theo qui định</w:t>
            </w:r>
            <w:r w:rsidR="00DE17A5">
              <w:rPr>
                <w:noProof/>
                <w:webHidden/>
              </w:rPr>
              <w:tab/>
            </w:r>
            <w:r w:rsidR="00DE17A5">
              <w:rPr>
                <w:noProof/>
                <w:webHidden/>
              </w:rPr>
              <w:fldChar w:fldCharType="begin"/>
            </w:r>
            <w:r w:rsidR="00DE17A5">
              <w:rPr>
                <w:noProof/>
                <w:webHidden/>
              </w:rPr>
              <w:instrText xml:space="preserve"> PAGEREF _Toc21499668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14:paraId="7C032782" w14:textId="77777777" w:rsidR="00DE17A5" w:rsidRDefault="00C27A4D">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69" w:history="1">
            <w:r w:rsidR="00DE17A5" w:rsidRPr="00A12D33">
              <w:rPr>
                <w:rStyle w:val="Hyperlink"/>
                <w:noProof/>
                <w14:scene3d>
                  <w14:camera w14:prst="orthographicFront"/>
                  <w14:lightRig w14:rig="threePt" w14:dir="t">
                    <w14:rot w14:lat="0" w14:lon="0" w14:rev="0"/>
                  </w14:lightRig>
                </w14:scene3d>
              </w:rPr>
              <w:t>1.2.1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Qui định về căn lề văn bản</w:t>
            </w:r>
            <w:r w:rsidR="00DE17A5">
              <w:rPr>
                <w:noProof/>
                <w:webHidden/>
              </w:rPr>
              <w:tab/>
            </w:r>
            <w:r w:rsidR="00DE17A5">
              <w:rPr>
                <w:noProof/>
                <w:webHidden/>
              </w:rPr>
              <w:fldChar w:fldCharType="begin"/>
            </w:r>
            <w:r w:rsidR="00DE17A5">
              <w:rPr>
                <w:noProof/>
                <w:webHidden/>
              </w:rPr>
              <w:instrText xml:space="preserve"> PAGEREF _Toc21499669 \h </w:instrText>
            </w:r>
            <w:r w:rsidR="00DE17A5">
              <w:rPr>
                <w:noProof/>
                <w:webHidden/>
              </w:rPr>
            </w:r>
            <w:r w:rsidR="00DE17A5">
              <w:rPr>
                <w:noProof/>
                <w:webHidden/>
              </w:rPr>
              <w:fldChar w:fldCharType="separate"/>
            </w:r>
            <w:r w:rsidR="00F00969">
              <w:rPr>
                <w:noProof/>
                <w:webHidden/>
              </w:rPr>
              <w:t>1</w:t>
            </w:r>
            <w:r w:rsidR="00DE17A5">
              <w:rPr>
                <w:noProof/>
                <w:webHidden/>
              </w:rPr>
              <w:fldChar w:fldCharType="end"/>
            </w:r>
          </w:hyperlink>
        </w:p>
        <w:p w14:paraId="200F94D3" w14:textId="77777777" w:rsidR="00DE17A5" w:rsidRDefault="00C27A4D">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0" w:history="1">
            <w:r w:rsidR="00DE17A5" w:rsidRPr="00A12D33">
              <w:rPr>
                <w:rStyle w:val="Hyperlink"/>
                <w:noProof/>
                <w14:scene3d>
                  <w14:camera w14:prst="orthographicFront"/>
                  <w14:lightRig w14:rig="threePt" w14:dir="t">
                    <w14:rot w14:lat="0" w14:lon="0" w14:rev="0"/>
                  </w14:lightRig>
                </w14:scene3d>
              </w:rPr>
              <w:t>1.2.1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lề cho văn bản in 2 mặt</w:t>
            </w:r>
            <w:r w:rsidR="00DE17A5">
              <w:rPr>
                <w:noProof/>
                <w:webHidden/>
              </w:rPr>
              <w:tab/>
            </w:r>
            <w:r w:rsidR="00DE17A5">
              <w:rPr>
                <w:noProof/>
                <w:webHidden/>
              </w:rPr>
              <w:fldChar w:fldCharType="begin"/>
            </w:r>
            <w:r w:rsidR="00DE17A5">
              <w:rPr>
                <w:noProof/>
                <w:webHidden/>
              </w:rPr>
              <w:instrText xml:space="preserve"> PAGEREF _Toc21499670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14:paraId="10CD1A07" w14:textId="77777777" w:rsidR="00DE17A5" w:rsidRDefault="00C27A4D">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1" w:history="1">
            <w:r w:rsidR="00DE17A5" w:rsidRPr="00A12D33">
              <w:rPr>
                <w:rStyle w:val="Hyperlink"/>
                <w:noProof/>
                <w14:scene3d>
                  <w14:camera w14:prst="orthographicFront"/>
                  <w14:lightRig w14:rig="threePt" w14:dir="t">
                    <w14:rot w14:lat="0" w14:lon="0" w14:rev="0"/>
                  </w14:lightRig>
                </w14:scene3d>
              </w:rPr>
              <w:t>1.2.2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chương mới</w:t>
            </w:r>
            <w:r w:rsidR="00DE17A5">
              <w:rPr>
                <w:noProof/>
                <w:webHidden/>
              </w:rPr>
              <w:tab/>
            </w:r>
            <w:r w:rsidR="00DE17A5">
              <w:rPr>
                <w:noProof/>
                <w:webHidden/>
              </w:rPr>
              <w:fldChar w:fldCharType="begin"/>
            </w:r>
            <w:r w:rsidR="00DE17A5">
              <w:rPr>
                <w:noProof/>
                <w:webHidden/>
              </w:rPr>
              <w:instrText xml:space="preserve"> PAGEREF _Toc21499671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14:paraId="276C3AF0" w14:textId="77777777" w:rsidR="00DE17A5" w:rsidRDefault="00C27A4D">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2" w:history="1">
            <w:r w:rsidR="00DE17A5" w:rsidRPr="00A12D33">
              <w:rPr>
                <w:rStyle w:val="Hyperlink"/>
                <w:noProof/>
                <w14:scene3d>
                  <w14:camera w14:prst="orthographicFront"/>
                  <w14:lightRig w14:rig="threePt" w14:dir="t">
                    <w14:rot w14:lat="0" w14:lon="0" w14:rev="0"/>
                  </w14:lightRig>
                </w14:scene3d>
              </w:rPr>
              <w:t>1.2.3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tiêu đề các cấp</w:t>
            </w:r>
            <w:r w:rsidR="00DE17A5">
              <w:rPr>
                <w:noProof/>
                <w:webHidden/>
              </w:rPr>
              <w:tab/>
            </w:r>
            <w:r w:rsidR="00DE17A5">
              <w:rPr>
                <w:noProof/>
                <w:webHidden/>
              </w:rPr>
              <w:fldChar w:fldCharType="begin"/>
            </w:r>
            <w:r w:rsidR="00DE17A5">
              <w:rPr>
                <w:noProof/>
                <w:webHidden/>
              </w:rPr>
              <w:instrText xml:space="preserve"> PAGEREF _Toc21499672 \h </w:instrText>
            </w:r>
            <w:r w:rsidR="00DE17A5">
              <w:rPr>
                <w:noProof/>
                <w:webHidden/>
              </w:rPr>
            </w:r>
            <w:r w:rsidR="00DE17A5">
              <w:rPr>
                <w:noProof/>
                <w:webHidden/>
              </w:rPr>
              <w:fldChar w:fldCharType="separate"/>
            </w:r>
            <w:r w:rsidR="00F00969">
              <w:rPr>
                <w:noProof/>
                <w:webHidden/>
              </w:rPr>
              <w:t>3</w:t>
            </w:r>
            <w:r w:rsidR="00DE17A5">
              <w:rPr>
                <w:noProof/>
                <w:webHidden/>
              </w:rPr>
              <w:fldChar w:fldCharType="end"/>
            </w:r>
          </w:hyperlink>
        </w:p>
        <w:p w14:paraId="7E1DCC18" w14:textId="77777777" w:rsidR="00DE17A5" w:rsidRDefault="00C27A4D">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3" w:history="1">
            <w:r w:rsidR="00DE17A5" w:rsidRPr="00A12D33">
              <w:rPr>
                <w:rStyle w:val="Hyperlink"/>
                <w:noProof/>
                <w14:scene3d>
                  <w14:camera w14:prst="orthographicFront"/>
                  <w14:lightRig w14:rig="threePt" w14:dir="t">
                    <w14:rot w14:lat="0" w14:lon="0" w14:rev="0"/>
                  </w14:lightRig>
                </w14:scene3d>
              </w:rPr>
              <w:t>1.2.4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Định dạng phần nội dung các chương, mục</w:t>
            </w:r>
            <w:r w:rsidR="00DE17A5">
              <w:rPr>
                <w:noProof/>
                <w:webHidden/>
              </w:rPr>
              <w:tab/>
            </w:r>
            <w:r w:rsidR="00DE17A5">
              <w:rPr>
                <w:noProof/>
                <w:webHidden/>
              </w:rPr>
              <w:fldChar w:fldCharType="begin"/>
            </w:r>
            <w:r w:rsidR="00DE17A5">
              <w:rPr>
                <w:noProof/>
                <w:webHidden/>
              </w:rPr>
              <w:instrText xml:space="preserve"> PAGEREF _Toc21499673 \h </w:instrText>
            </w:r>
            <w:r w:rsidR="00DE17A5">
              <w:rPr>
                <w:noProof/>
                <w:webHidden/>
              </w:rPr>
            </w:r>
            <w:r w:rsidR="00DE17A5">
              <w:rPr>
                <w:noProof/>
                <w:webHidden/>
              </w:rPr>
              <w:fldChar w:fldCharType="separate"/>
            </w:r>
            <w:r w:rsidR="00F00969">
              <w:rPr>
                <w:noProof/>
                <w:webHidden/>
              </w:rPr>
              <w:t>4</w:t>
            </w:r>
            <w:r w:rsidR="00DE17A5">
              <w:rPr>
                <w:noProof/>
                <w:webHidden/>
              </w:rPr>
              <w:fldChar w:fldCharType="end"/>
            </w:r>
          </w:hyperlink>
        </w:p>
        <w:p w14:paraId="582BBCCA" w14:textId="77777777" w:rsidR="00DE17A5" w:rsidRDefault="00C27A4D">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4" w:history="1">
            <w:r w:rsidR="00DE17A5" w:rsidRPr="00A12D33">
              <w:rPr>
                <w:rStyle w:val="Hyperlink"/>
                <w:noProof/>
                <w14:scene3d>
                  <w14:camera w14:prst="orthographicFront"/>
                  <w14:lightRig w14:rig="threePt" w14:dir="t">
                    <w14:rot w14:lat="0" w14:lon="0" w14:rev="0"/>
                  </w14:lightRig>
                </w14:scene3d>
              </w:rPr>
              <w:t>1.2.5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Hình vẽ - Đồ thị</w:t>
            </w:r>
            <w:r w:rsidR="00DE17A5">
              <w:rPr>
                <w:noProof/>
                <w:webHidden/>
              </w:rPr>
              <w:tab/>
            </w:r>
            <w:r w:rsidR="00DE17A5">
              <w:rPr>
                <w:noProof/>
                <w:webHidden/>
              </w:rPr>
              <w:fldChar w:fldCharType="begin"/>
            </w:r>
            <w:r w:rsidR="00DE17A5">
              <w:rPr>
                <w:noProof/>
                <w:webHidden/>
              </w:rPr>
              <w:instrText xml:space="preserve"> PAGEREF _Toc21499674 \h </w:instrText>
            </w:r>
            <w:r w:rsidR="00DE17A5">
              <w:rPr>
                <w:noProof/>
                <w:webHidden/>
              </w:rPr>
            </w:r>
            <w:r w:rsidR="00DE17A5">
              <w:rPr>
                <w:noProof/>
                <w:webHidden/>
              </w:rPr>
              <w:fldChar w:fldCharType="separate"/>
            </w:r>
            <w:r w:rsidR="00F00969">
              <w:rPr>
                <w:noProof/>
                <w:webHidden/>
              </w:rPr>
              <w:t>4</w:t>
            </w:r>
            <w:r w:rsidR="00DE17A5">
              <w:rPr>
                <w:noProof/>
                <w:webHidden/>
              </w:rPr>
              <w:fldChar w:fldCharType="end"/>
            </w:r>
          </w:hyperlink>
        </w:p>
        <w:p w14:paraId="20F665D4" w14:textId="77777777" w:rsidR="00DE17A5" w:rsidRDefault="00C27A4D">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5" w:history="1">
            <w:r w:rsidR="00DE17A5" w:rsidRPr="00A12D33">
              <w:rPr>
                <w:rStyle w:val="Hyperlink"/>
                <w:noProof/>
                <w14:scene3d>
                  <w14:camera w14:prst="orthographicFront"/>
                  <w14:lightRig w14:rig="threePt" w14:dir="t">
                    <w14:rot w14:lat="0" w14:lon="0" w14:rev="0"/>
                  </w14:lightRig>
                </w14:scene3d>
              </w:rPr>
              <w:t>1.2.6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Bảng biểu</w:t>
            </w:r>
            <w:r w:rsidR="00DE17A5">
              <w:rPr>
                <w:noProof/>
                <w:webHidden/>
              </w:rPr>
              <w:tab/>
            </w:r>
            <w:r w:rsidR="00DE17A5">
              <w:rPr>
                <w:noProof/>
                <w:webHidden/>
              </w:rPr>
              <w:fldChar w:fldCharType="begin"/>
            </w:r>
            <w:r w:rsidR="00DE17A5">
              <w:rPr>
                <w:noProof/>
                <w:webHidden/>
              </w:rPr>
              <w:instrText xml:space="preserve"> PAGEREF _Toc21499675 \h </w:instrText>
            </w:r>
            <w:r w:rsidR="00DE17A5">
              <w:rPr>
                <w:noProof/>
                <w:webHidden/>
              </w:rPr>
            </w:r>
            <w:r w:rsidR="00DE17A5">
              <w:rPr>
                <w:noProof/>
                <w:webHidden/>
              </w:rPr>
              <w:fldChar w:fldCharType="separate"/>
            </w:r>
            <w:r w:rsidR="00F00969">
              <w:rPr>
                <w:noProof/>
                <w:webHidden/>
              </w:rPr>
              <w:t>6</w:t>
            </w:r>
            <w:r w:rsidR="00DE17A5">
              <w:rPr>
                <w:noProof/>
                <w:webHidden/>
              </w:rPr>
              <w:fldChar w:fldCharType="end"/>
            </w:r>
          </w:hyperlink>
        </w:p>
        <w:p w14:paraId="27AD44B1" w14:textId="77777777" w:rsidR="00DE17A5" w:rsidRDefault="00C27A4D">
          <w:pPr>
            <w:pStyle w:val="TOC3"/>
            <w:tabs>
              <w:tab w:val="left" w:pos="1760"/>
              <w:tab w:val="right" w:leader="dot" w:pos="8494"/>
            </w:tabs>
            <w:rPr>
              <w:rFonts w:asciiTheme="minorHAnsi" w:eastAsiaTheme="minorEastAsia" w:hAnsiTheme="minorHAnsi" w:cstheme="minorBidi"/>
              <w:noProof/>
              <w:color w:val="auto"/>
              <w:sz w:val="22"/>
              <w:szCs w:val="22"/>
              <w:lang w:val="vi-VN" w:eastAsia="vi-VN"/>
            </w:rPr>
          </w:pPr>
          <w:hyperlink w:anchor="_Toc21499676" w:history="1">
            <w:r w:rsidR="00DE17A5" w:rsidRPr="00A12D33">
              <w:rPr>
                <w:rStyle w:val="Hyperlink"/>
                <w:noProof/>
                <w14:scene3d>
                  <w14:camera w14:prst="orthographicFront"/>
                  <w14:lightRig w14:rig="threePt" w14:dir="t">
                    <w14:rot w14:lat="0" w14:lon="0" w14:rev="0"/>
                  </w14:lightRig>
                </w14:scene3d>
              </w:rPr>
              <w:t>1.2.7</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Phương trình</w:t>
            </w:r>
            <w:r w:rsidR="00DE17A5">
              <w:rPr>
                <w:noProof/>
                <w:webHidden/>
              </w:rPr>
              <w:tab/>
            </w:r>
            <w:r w:rsidR="00DE17A5">
              <w:rPr>
                <w:noProof/>
                <w:webHidden/>
              </w:rPr>
              <w:fldChar w:fldCharType="begin"/>
            </w:r>
            <w:r w:rsidR="00DE17A5">
              <w:rPr>
                <w:noProof/>
                <w:webHidden/>
              </w:rPr>
              <w:instrText xml:space="preserve"> PAGEREF _Toc21499676 \h </w:instrText>
            </w:r>
            <w:r w:rsidR="00DE17A5">
              <w:rPr>
                <w:noProof/>
                <w:webHidden/>
              </w:rPr>
            </w:r>
            <w:r w:rsidR="00DE17A5">
              <w:rPr>
                <w:noProof/>
                <w:webHidden/>
              </w:rPr>
              <w:fldChar w:fldCharType="separate"/>
            </w:r>
            <w:r w:rsidR="00F00969">
              <w:rPr>
                <w:noProof/>
                <w:webHidden/>
              </w:rPr>
              <w:t>8</w:t>
            </w:r>
            <w:r w:rsidR="00DE17A5">
              <w:rPr>
                <w:noProof/>
                <w:webHidden/>
              </w:rPr>
              <w:fldChar w:fldCharType="end"/>
            </w:r>
          </w:hyperlink>
        </w:p>
        <w:p w14:paraId="3D310980"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7" w:history="1">
            <w:r w:rsidR="00DE17A5" w:rsidRPr="00A12D33">
              <w:rPr>
                <w:rStyle w:val="Hyperlink"/>
                <w:noProof/>
              </w:rPr>
              <w:t>1.3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tham chiếu chéo giữa các đoạn văn bản</w:t>
            </w:r>
            <w:r w:rsidR="00DE17A5">
              <w:rPr>
                <w:noProof/>
                <w:webHidden/>
              </w:rPr>
              <w:tab/>
            </w:r>
            <w:r w:rsidR="00DE17A5">
              <w:rPr>
                <w:noProof/>
                <w:webHidden/>
              </w:rPr>
              <w:fldChar w:fldCharType="begin"/>
            </w:r>
            <w:r w:rsidR="00DE17A5">
              <w:rPr>
                <w:noProof/>
                <w:webHidden/>
              </w:rPr>
              <w:instrText xml:space="preserve"> PAGEREF _Toc21499677 \h </w:instrText>
            </w:r>
            <w:r w:rsidR="00DE17A5">
              <w:rPr>
                <w:noProof/>
                <w:webHidden/>
              </w:rPr>
            </w:r>
            <w:r w:rsidR="00DE17A5">
              <w:rPr>
                <w:noProof/>
                <w:webHidden/>
              </w:rPr>
              <w:fldChar w:fldCharType="separate"/>
            </w:r>
            <w:r w:rsidR="00F00969">
              <w:rPr>
                <w:noProof/>
                <w:webHidden/>
              </w:rPr>
              <w:t>11</w:t>
            </w:r>
            <w:r w:rsidR="00DE17A5">
              <w:rPr>
                <w:noProof/>
                <w:webHidden/>
              </w:rPr>
              <w:fldChar w:fldCharType="end"/>
            </w:r>
          </w:hyperlink>
        </w:p>
        <w:p w14:paraId="1D464D1E"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8" w:history="1">
            <w:r w:rsidR="00DE17A5" w:rsidRPr="00A12D33">
              <w:rPr>
                <w:rStyle w:val="Hyperlink"/>
                <w:noProof/>
              </w:rPr>
              <w:t>1.4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tài liệu tham khảo</w:t>
            </w:r>
            <w:r w:rsidR="00DE17A5">
              <w:rPr>
                <w:noProof/>
                <w:webHidden/>
              </w:rPr>
              <w:tab/>
            </w:r>
            <w:r w:rsidR="00DE17A5">
              <w:rPr>
                <w:noProof/>
                <w:webHidden/>
              </w:rPr>
              <w:fldChar w:fldCharType="begin"/>
            </w:r>
            <w:r w:rsidR="00DE17A5">
              <w:rPr>
                <w:noProof/>
                <w:webHidden/>
              </w:rPr>
              <w:instrText xml:space="preserve"> PAGEREF _Toc21499678 \h </w:instrText>
            </w:r>
            <w:r w:rsidR="00DE17A5">
              <w:rPr>
                <w:noProof/>
                <w:webHidden/>
              </w:rPr>
            </w:r>
            <w:r w:rsidR="00DE17A5">
              <w:rPr>
                <w:noProof/>
                <w:webHidden/>
              </w:rPr>
              <w:fldChar w:fldCharType="separate"/>
            </w:r>
            <w:r w:rsidR="00F00969">
              <w:rPr>
                <w:noProof/>
                <w:webHidden/>
              </w:rPr>
              <w:t>11</w:t>
            </w:r>
            <w:r w:rsidR="00DE17A5">
              <w:rPr>
                <w:noProof/>
                <w:webHidden/>
              </w:rPr>
              <w:fldChar w:fldCharType="end"/>
            </w:r>
          </w:hyperlink>
        </w:p>
        <w:p w14:paraId="2D0934AB"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79" w:history="1">
            <w:r w:rsidR="00DE17A5" w:rsidRPr="00A12D33">
              <w:rPr>
                <w:rStyle w:val="Hyperlink"/>
                <w:noProof/>
              </w:rPr>
              <w:t>1.5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Cập nhật lại các chú thích và tham chiếu</w:t>
            </w:r>
            <w:r w:rsidR="00DE17A5">
              <w:rPr>
                <w:noProof/>
                <w:webHidden/>
              </w:rPr>
              <w:tab/>
            </w:r>
            <w:r w:rsidR="00DE17A5">
              <w:rPr>
                <w:noProof/>
                <w:webHidden/>
              </w:rPr>
              <w:fldChar w:fldCharType="begin"/>
            </w:r>
            <w:r w:rsidR="00DE17A5">
              <w:rPr>
                <w:noProof/>
                <w:webHidden/>
              </w:rPr>
              <w:instrText xml:space="preserve"> PAGEREF _Toc21499679 \h </w:instrText>
            </w:r>
            <w:r w:rsidR="00DE17A5">
              <w:rPr>
                <w:noProof/>
                <w:webHidden/>
              </w:rPr>
            </w:r>
            <w:r w:rsidR="00DE17A5">
              <w:rPr>
                <w:noProof/>
                <w:webHidden/>
              </w:rPr>
              <w:fldChar w:fldCharType="separate"/>
            </w:r>
            <w:r w:rsidR="00F00969">
              <w:rPr>
                <w:noProof/>
                <w:webHidden/>
              </w:rPr>
              <w:t>15</w:t>
            </w:r>
            <w:r w:rsidR="00DE17A5">
              <w:rPr>
                <w:noProof/>
                <w:webHidden/>
              </w:rPr>
              <w:fldChar w:fldCharType="end"/>
            </w:r>
          </w:hyperlink>
        </w:p>
        <w:p w14:paraId="55364382"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0" w:history="1">
            <w:r w:rsidR="00DE17A5" w:rsidRPr="00A12D33">
              <w:rPr>
                <w:rStyle w:val="Hyperlink"/>
                <w:noProof/>
              </w:rPr>
              <w:t>1.6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hình vẽ</w:t>
            </w:r>
            <w:r w:rsidR="00DE17A5">
              <w:rPr>
                <w:noProof/>
                <w:webHidden/>
              </w:rPr>
              <w:tab/>
            </w:r>
            <w:r w:rsidR="00DE17A5">
              <w:rPr>
                <w:noProof/>
                <w:webHidden/>
              </w:rPr>
              <w:fldChar w:fldCharType="begin"/>
            </w:r>
            <w:r w:rsidR="00DE17A5">
              <w:rPr>
                <w:noProof/>
                <w:webHidden/>
              </w:rPr>
              <w:instrText xml:space="preserve"> PAGEREF _Toc21499680 \h </w:instrText>
            </w:r>
            <w:r w:rsidR="00DE17A5">
              <w:rPr>
                <w:noProof/>
                <w:webHidden/>
              </w:rPr>
            </w:r>
            <w:r w:rsidR="00DE17A5">
              <w:rPr>
                <w:noProof/>
                <w:webHidden/>
              </w:rPr>
              <w:fldChar w:fldCharType="separate"/>
            </w:r>
            <w:r w:rsidR="00F00969">
              <w:rPr>
                <w:noProof/>
                <w:webHidden/>
              </w:rPr>
              <w:t>15</w:t>
            </w:r>
            <w:r w:rsidR="00DE17A5">
              <w:rPr>
                <w:noProof/>
                <w:webHidden/>
              </w:rPr>
              <w:fldChar w:fldCharType="end"/>
            </w:r>
          </w:hyperlink>
        </w:p>
        <w:p w14:paraId="1DC8C5B2"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1" w:history="1">
            <w:r w:rsidR="00DE17A5" w:rsidRPr="00A12D33">
              <w:rPr>
                <w:rStyle w:val="Hyperlink"/>
                <w:noProof/>
              </w:rPr>
              <w:t>1.7</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danh mục bảng biểu</w:t>
            </w:r>
            <w:r w:rsidR="00DE17A5">
              <w:rPr>
                <w:noProof/>
                <w:webHidden/>
              </w:rPr>
              <w:tab/>
            </w:r>
            <w:r w:rsidR="00DE17A5">
              <w:rPr>
                <w:noProof/>
                <w:webHidden/>
              </w:rPr>
              <w:fldChar w:fldCharType="begin"/>
            </w:r>
            <w:r w:rsidR="00DE17A5">
              <w:rPr>
                <w:noProof/>
                <w:webHidden/>
              </w:rPr>
              <w:instrText xml:space="preserve"> PAGEREF _Toc21499681 \h </w:instrText>
            </w:r>
            <w:r w:rsidR="00DE17A5">
              <w:rPr>
                <w:noProof/>
                <w:webHidden/>
              </w:rPr>
            </w:r>
            <w:r w:rsidR="00DE17A5">
              <w:rPr>
                <w:noProof/>
                <w:webHidden/>
              </w:rPr>
              <w:fldChar w:fldCharType="separate"/>
            </w:r>
            <w:r w:rsidR="00F00969">
              <w:rPr>
                <w:noProof/>
                <w:webHidden/>
              </w:rPr>
              <w:t>16</w:t>
            </w:r>
            <w:r w:rsidR="00DE17A5">
              <w:rPr>
                <w:noProof/>
                <w:webHidden/>
              </w:rPr>
              <w:fldChar w:fldCharType="end"/>
            </w:r>
          </w:hyperlink>
        </w:p>
        <w:p w14:paraId="3A54ED9E"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2" w:history="1">
            <w:r w:rsidR="00DE17A5" w:rsidRPr="00A12D33">
              <w:rPr>
                <w:rStyle w:val="Hyperlink"/>
                <w:noProof/>
              </w:rPr>
              <w:t>1.8</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Tạo trang mục lục</w:t>
            </w:r>
            <w:r w:rsidR="00DE17A5">
              <w:rPr>
                <w:noProof/>
                <w:webHidden/>
              </w:rPr>
              <w:tab/>
            </w:r>
            <w:r w:rsidR="00DE17A5">
              <w:rPr>
                <w:noProof/>
                <w:webHidden/>
              </w:rPr>
              <w:fldChar w:fldCharType="begin"/>
            </w:r>
            <w:r w:rsidR="00DE17A5">
              <w:rPr>
                <w:noProof/>
                <w:webHidden/>
              </w:rPr>
              <w:instrText xml:space="preserve"> PAGEREF _Toc21499682 \h </w:instrText>
            </w:r>
            <w:r w:rsidR="00DE17A5">
              <w:rPr>
                <w:noProof/>
                <w:webHidden/>
              </w:rPr>
            </w:r>
            <w:r w:rsidR="00DE17A5">
              <w:rPr>
                <w:noProof/>
                <w:webHidden/>
              </w:rPr>
              <w:fldChar w:fldCharType="separate"/>
            </w:r>
            <w:r w:rsidR="00F00969">
              <w:rPr>
                <w:noProof/>
                <w:webHidden/>
              </w:rPr>
              <w:t>16</w:t>
            </w:r>
            <w:r w:rsidR="00DE17A5">
              <w:rPr>
                <w:noProof/>
                <w:webHidden/>
              </w:rPr>
              <w:fldChar w:fldCharType="end"/>
            </w:r>
          </w:hyperlink>
        </w:p>
        <w:p w14:paraId="672CA9D4"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3" w:history="1">
            <w:r w:rsidR="00DE17A5" w:rsidRPr="00A12D33">
              <w:rPr>
                <w:rStyle w:val="Hyperlink"/>
                <w:noProof/>
              </w:rPr>
              <w:t>1.9</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Qui cách đóng quyển</w:t>
            </w:r>
            <w:r w:rsidR="00DE17A5">
              <w:rPr>
                <w:noProof/>
                <w:webHidden/>
              </w:rPr>
              <w:tab/>
            </w:r>
            <w:r w:rsidR="00DE17A5">
              <w:rPr>
                <w:noProof/>
                <w:webHidden/>
              </w:rPr>
              <w:fldChar w:fldCharType="begin"/>
            </w:r>
            <w:r w:rsidR="00DE17A5">
              <w:rPr>
                <w:noProof/>
                <w:webHidden/>
              </w:rPr>
              <w:instrText xml:space="preserve"> PAGEREF _Toc21499683 \h </w:instrText>
            </w:r>
            <w:r w:rsidR="00DE17A5">
              <w:rPr>
                <w:noProof/>
                <w:webHidden/>
              </w:rPr>
            </w:r>
            <w:r w:rsidR="00DE17A5">
              <w:rPr>
                <w:noProof/>
                <w:webHidden/>
              </w:rPr>
              <w:fldChar w:fldCharType="separate"/>
            </w:r>
            <w:r w:rsidR="00F00969">
              <w:rPr>
                <w:noProof/>
                <w:webHidden/>
              </w:rPr>
              <w:t>17</w:t>
            </w:r>
            <w:r w:rsidR="00DE17A5">
              <w:rPr>
                <w:noProof/>
                <w:webHidden/>
              </w:rPr>
              <w:fldChar w:fldCharType="end"/>
            </w:r>
          </w:hyperlink>
        </w:p>
        <w:p w14:paraId="377C0547" w14:textId="77777777" w:rsidR="00DE17A5" w:rsidRDefault="00C27A4D">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84" w:history="1">
            <w:r w:rsidR="00DE17A5" w:rsidRPr="00A12D33">
              <w:rPr>
                <w:rStyle w:val="Hyperlink"/>
                <w:noProof/>
              </w:rPr>
              <w:t>CHƯƠNG 2. SỬ DỤNG CÁC BIỂU ĐỒ</w:t>
            </w:r>
            <w:r w:rsidR="00DE17A5">
              <w:rPr>
                <w:noProof/>
                <w:webHidden/>
              </w:rPr>
              <w:tab/>
            </w:r>
            <w:r w:rsidR="00DE17A5">
              <w:rPr>
                <w:noProof/>
                <w:webHidden/>
              </w:rPr>
              <w:fldChar w:fldCharType="begin"/>
            </w:r>
            <w:r w:rsidR="00DE17A5">
              <w:rPr>
                <w:noProof/>
                <w:webHidden/>
              </w:rPr>
              <w:instrText xml:space="preserve"> PAGEREF _Toc21499684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14:paraId="2BE357C6"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5" w:history="1">
            <w:r w:rsidR="00DE17A5" w:rsidRPr="00A12D33">
              <w:rPr>
                <w:rStyle w:val="Hyperlink"/>
                <w:noProof/>
              </w:rPr>
              <w:t>2.1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Giới thiệu về biểu diễn bằng đồ thị</w:t>
            </w:r>
            <w:r w:rsidR="00DE17A5">
              <w:rPr>
                <w:noProof/>
                <w:webHidden/>
              </w:rPr>
              <w:tab/>
            </w:r>
            <w:r w:rsidR="00DE17A5">
              <w:rPr>
                <w:noProof/>
                <w:webHidden/>
              </w:rPr>
              <w:fldChar w:fldCharType="begin"/>
            </w:r>
            <w:r w:rsidR="00DE17A5">
              <w:rPr>
                <w:noProof/>
                <w:webHidden/>
              </w:rPr>
              <w:instrText xml:space="preserve"> PAGEREF _Toc21499685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14:paraId="4BAB1EBF"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6" w:history="1">
            <w:r w:rsidR="00DE17A5" w:rsidRPr="00A12D33">
              <w:rPr>
                <w:rStyle w:val="Hyperlink"/>
                <w:noProof/>
              </w:rPr>
              <w:t>2.2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bánh</w:t>
            </w:r>
            <w:r w:rsidR="00DE17A5">
              <w:rPr>
                <w:noProof/>
                <w:webHidden/>
              </w:rPr>
              <w:tab/>
            </w:r>
            <w:r w:rsidR="00DE17A5">
              <w:rPr>
                <w:noProof/>
                <w:webHidden/>
              </w:rPr>
              <w:fldChar w:fldCharType="begin"/>
            </w:r>
            <w:r w:rsidR="00DE17A5">
              <w:rPr>
                <w:noProof/>
                <w:webHidden/>
              </w:rPr>
              <w:instrText xml:space="preserve"> PAGEREF _Toc21499686 \h </w:instrText>
            </w:r>
            <w:r w:rsidR="00DE17A5">
              <w:rPr>
                <w:noProof/>
                <w:webHidden/>
              </w:rPr>
            </w:r>
            <w:r w:rsidR="00DE17A5">
              <w:rPr>
                <w:noProof/>
                <w:webHidden/>
              </w:rPr>
              <w:fldChar w:fldCharType="separate"/>
            </w:r>
            <w:r w:rsidR="00F00969">
              <w:rPr>
                <w:noProof/>
                <w:webHidden/>
              </w:rPr>
              <w:t>19</w:t>
            </w:r>
            <w:r w:rsidR="00DE17A5">
              <w:rPr>
                <w:noProof/>
                <w:webHidden/>
              </w:rPr>
              <w:fldChar w:fldCharType="end"/>
            </w:r>
          </w:hyperlink>
        </w:p>
        <w:p w14:paraId="7EC75ABA"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7" w:history="1">
            <w:r w:rsidR="00DE17A5" w:rsidRPr="00A12D33">
              <w:rPr>
                <w:rStyle w:val="Hyperlink"/>
                <w:noProof/>
              </w:rPr>
              <w:t>2.3</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thanh ngang</w:t>
            </w:r>
            <w:r w:rsidR="00DE17A5">
              <w:rPr>
                <w:noProof/>
                <w:webHidden/>
              </w:rPr>
              <w:tab/>
            </w:r>
            <w:r w:rsidR="00DE17A5">
              <w:rPr>
                <w:noProof/>
                <w:webHidden/>
              </w:rPr>
              <w:fldChar w:fldCharType="begin"/>
            </w:r>
            <w:r w:rsidR="00DE17A5">
              <w:rPr>
                <w:noProof/>
                <w:webHidden/>
              </w:rPr>
              <w:instrText xml:space="preserve"> PAGEREF _Toc21499687 \h </w:instrText>
            </w:r>
            <w:r w:rsidR="00DE17A5">
              <w:rPr>
                <w:noProof/>
                <w:webHidden/>
              </w:rPr>
            </w:r>
            <w:r w:rsidR="00DE17A5">
              <w:rPr>
                <w:noProof/>
                <w:webHidden/>
              </w:rPr>
              <w:fldChar w:fldCharType="separate"/>
            </w:r>
            <w:r w:rsidR="00F00969">
              <w:rPr>
                <w:noProof/>
                <w:webHidden/>
              </w:rPr>
              <w:t>20</w:t>
            </w:r>
            <w:r w:rsidR="00DE17A5">
              <w:rPr>
                <w:noProof/>
                <w:webHidden/>
              </w:rPr>
              <w:fldChar w:fldCharType="end"/>
            </w:r>
          </w:hyperlink>
        </w:p>
        <w:p w14:paraId="40F08D81"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8" w:history="1">
            <w:r w:rsidR="00DE17A5" w:rsidRPr="00A12D33">
              <w:rPr>
                <w:rStyle w:val="Hyperlink"/>
                <w:noProof/>
              </w:rPr>
              <w:t>2.4</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cột đứng</w:t>
            </w:r>
            <w:r w:rsidR="00DE17A5">
              <w:rPr>
                <w:noProof/>
                <w:webHidden/>
              </w:rPr>
              <w:tab/>
            </w:r>
            <w:r w:rsidR="00DE17A5">
              <w:rPr>
                <w:noProof/>
                <w:webHidden/>
              </w:rPr>
              <w:fldChar w:fldCharType="begin"/>
            </w:r>
            <w:r w:rsidR="00DE17A5">
              <w:rPr>
                <w:noProof/>
                <w:webHidden/>
              </w:rPr>
              <w:instrText xml:space="preserve"> PAGEREF _Toc21499688 \h </w:instrText>
            </w:r>
            <w:r w:rsidR="00DE17A5">
              <w:rPr>
                <w:noProof/>
                <w:webHidden/>
              </w:rPr>
            </w:r>
            <w:r w:rsidR="00DE17A5">
              <w:rPr>
                <w:noProof/>
                <w:webHidden/>
              </w:rPr>
              <w:fldChar w:fldCharType="separate"/>
            </w:r>
            <w:r w:rsidR="00F00969">
              <w:rPr>
                <w:noProof/>
                <w:webHidden/>
              </w:rPr>
              <w:t>20</w:t>
            </w:r>
            <w:r w:rsidR="00DE17A5">
              <w:rPr>
                <w:noProof/>
                <w:webHidden/>
              </w:rPr>
              <w:fldChar w:fldCharType="end"/>
            </w:r>
          </w:hyperlink>
        </w:p>
        <w:p w14:paraId="6771521F"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89" w:history="1">
            <w:r w:rsidR="00DE17A5" w:rsidRPr="00A12D33">
              <w:rPr>
                <w:rStyle w:val="Hyperlink"/>
                <w:noProof/>
              </w:rPr>
              <w:t>2.5</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đường</w:t>
            </w:r>
            <w:r w:rsidR="00DE17A5">
              <w:rPr>
                <w:noProof/>
                <w:webHidden/>
              </w:rPr>
              <w:tab/>
            </w:r>
            <w:r w:rsidR="00DE17A5">
              <w:rPr>
                <w:noProof/>
                <w:webHidden/>
              </w:rPr>
              <w:fldChar w:fldCharType="begin"/>
            </w:r>
            <w:r w:rsidR="00DE17A5">
              <w:rPr>
                <w:noProof/>
                <w:webHidden/>
              </w:rPr>
              <w:instrText xml:space="preserve"> PAGEREF _Toc21499689 \h </w:instrText>
            </w:r>
            <w:r w:rsidR="00DE17A5">
              <w:rPr>
                <w:noProof/>
                <w:webHidden/>
              </w:rPr>
            </w:r>
            <w:r w:rsidR="00DE17A5">
              <w:rPr>
                <w:noProof/>
                <w:webHidden/>
              </w:rPr>
              <w:fldChar w:fldCharType="separate"/>
            </w:r>
            <w:r w:rsidR="00F00969">
              <w:rPr>
                <w:noProof/>
                <w:webHidden/>
              </w:rPr>
              <w:t>21</w:t>
            </w:r>
            <w:r w:rsidR="00DE17A5">
              <w:rPr>
                <w:noProof/>
                <w:webHidden/>
              </w:rPr>
              <w:fldChar w:fldCharType="end"/>
            </w:r>
          </w:hyperlink>
        </w:p>
        <w:p w14:paraId="01685B50"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0" w:history="1">
            <w:r w:rsidR="00DE17A5" w:rsidRPr="00A12D33">
              <w:rPr>
                <w:rStyle w:val="Hyperlink"/>
                <w:noProof/>
              </w:rPr>
              <w:t>2.6</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Đồ thị kiểu diện tích</w:t>
            </w:r>
            <w:r w:rsidR="00DE17A5">
              <w:rPr>
                <w:noProof/>
                <w:webHidden/>
              </w:rPr>
              <w:tab/>
            </w:r>
            <w:r w:rsidR="00DE17A5">
              <w:rPr>
                <w:noProof/>
                <w:webHidden/>
              </w:rPr>
              <w:fldChar w:fldCharType="begin"/>
            </w:r>
            <w:r w:rsidR="00DE17A5">
              <w:rPr>
                <w:noProof/>
                <w:webHidden/>
              </w:rPr>
              <w:instrText xml:space="preserve"> PAGEREF _Toc21499690 \h </w:instrText>
            </w:r>
            <w:r w:rsidR="00DE17A5">
              <w:rPr>
                <w:noProof/>
                <w:webHidden/>
              </w:rPr>
            </w:r>
            <w:r w:rsidR="00DE17A5">
              <w:rPr>
                <w:noProof/>
                <w:webHidden/>
              </w:rPr>
              <w:fldChar w:fldCharType="separate"/>
            </w:r>
            <w:r w:rsidR="00F00969">
              <w:rPr>
                <w:noProof/>
                <w:webHidden/>
              </w:rPr>
              <w:t>21</w:t>
            </w:r>
            <w:r w:rsidR="00DE17A5">
              <w:rPr>
                <w:noProof/>
                <w:webHidden/>
              </w:rPr>
              <w:fldChar w:fldCharType="end"/>
            </w:r>
          </w:hyperlink>
        </w:p>
        <w:p w14:paraId="1B83BCB2" w14:textId="77777777" w:rsidR="00DE17A5" w:rsidRDefault="00C27A4D">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1" w:history="1">
            <w:r w:rsidR="00DE17A5" w:rsidRPr="00A12D33">
              <w:rPr>
                <w:rStyle w:val="Hyperlink"/>
                <w:noProof/>
              </w:rPr>
              <w:t>CHƯƠNG 3. KẾT LUẬN</w:t>
            </w:r>
            <w:r w:rsidR="00DE17A5">
              <w:rPr>
                <w:noProof/>
                <w:webHidden/>
              </w:rPr>
              <w:tab/>
            </w:r>
            <w:r w:rsidR="00DE17A5">
              <w:rPr>
                <w:noProof/>
                <w:webHidden/>
              </w:rPr>
              <w:fldChar w:fldCharType="begin"/>
            </w:r>
            <w:r w:rsidR="00DE17A5">
              <w:rPr>
                <w:noProof/>
                <w:webHidden/>
              </w:rPr>
              <w:instrText xml:space="preserve"> PAGEREF _Toc21499691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14:paraId="27EAA7B9"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2" w:history="1">
            <w:r w:rsidR="00DE17A5" w:rsidRPr="00A12D33">
              <w:rPr>
                <w:rStyle w:val="Hyperlink"/>
                <w:noProof/>
              </w:rPr>
              <w:t>3.1</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Kết luận</w:t>
            </w:r>
            <w:r w:rsidR="00DE17A5">
              <w:rPr>
                <w:noProof/>
                <w:webHidden/>
              </w:rPr>
              <w:tab/>
            </w:r>
            <w:r w:rsidR="00DE17A5">
              <w:rPr>
                <w:noProof/>
                <w:webHidden/>
              </w:rPr>
              <w:fldChar w:fldCharType="begin"/>
            </w:r>
            <w:r w:rsidR="00DE17A5">
              <w:rPr>
                <w:noProof/>
                <w:webHidden/>
              </w:rPr>
              <w:instrText xml:space="preserve"> PAGEREF _Toc21499692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14:paraId="703125E1" w14:textId="77777777" w:rsidR="00DE17A5" w:rsidRDefault="00C27A4D">
          <w:pPr>
            <w:pStyle w:val="TOC2"/>
            <w:tabs>
              <w:tab w:val="left" w:pos="780"/>
              <w:tab w:val="right" w:leader="dot" w:pos="8494"/>
            </w:tabs>
            <w:rPr>
              <w:rFonts w:asciiTheme="minorHAnsi" w:eastAsiaTheme="minorEastAsia" w:hAnsiTheme="minorHAnsi" w:cstheme="minorBidi"/>
              <w:noProof/>
              <w:color w:val="auto"/>
              <w:sz w:val="22"/>
              <w:szCs w:val="22"/>
              <w:lang w:val="vi-VN" w:eastAsia="vi-VN"/>
            </w:rPr>
          </w:pPr>
          <w:hyperlink w:anchor="_Toc21499693" w:history="1">
            <w:r w:rsidR="00DE17A5" w:rsidRPr="00A12D33">
              <w:rPr>
                <w:rStyle w:val="Hyperlink"/>
                <w:noProof/>
              </w:rPr>
              <w:t>3.2</w:t>
            </w:r>
            <w:r w:rsidR="00DE17A5">
              <w:rPr>
                <w:rFonts w:asciiTheme="minorHAnsi" w:eastAsiaTheme="minorEastAsia" w:hAnsiTheme="minorHAnsi" w:cstheme="minorBidi"/>
                <w:noProof/>
                <w:color w:val="auto"/>
                <w:sz w:val="22"/>
                <w:szCs w:val="22"/>
                <w:lang w:val="vi-VN" w:eastAsia="vi-VN"/>
              </w:rPr>
              <w:tab/>
            </w:r>
            <w:r w:rsidR="00DE17A5" w:rsidRPr="00A12D33">
              <w:rPr>
                <w:rStyle w:val="Hyperlink"/>
                <w:noProof/>
              </w:rPr>
              <w:t>Hướng phát triển của đồ án trong tương lai</w:t>
            </w:r>
            <w:r w:rsidR="00DE17A5">
              <w:rPr>
                <w:noProof/>
                <w:webHidden/>
              </w:rPr>
              <w:tab/>
            </w:r>
            <w:r w:rsidR="00DE17A5">
              <w:rPr>
                <w:noProof/>
                <w:webHidden/>
              </w:rPr>
              <w:fldChar w:fldCharType="begin"/>
            </w:r>
            <w:r w:rsidR="00DE17A5">
              <w:rPr>
                <w:noProof/>
                <w:webHidden/>
              </w:rPr>
              <w:instrText xml:space="preserve"> PAGEREF _Toc21499693 \h </w:instrText>
            </w:r>
            <w:r w:rsidR="00DE17A5">
              <w:rPr>
                <w:noProof/>
                <w:webHidden/>
              </w:rPr>
            </w:r>
            <w:r w:rsidR="00DE17A5">
              <w:rPr>
                <w:noProof/>
                <w:webHidden/>
              </w:rPr>
              <w:fldChar w:fldCharType="separate"/>
            </w:r>
            <w:r w:rsidR="00F00969">
              <w:rPr>
                <w:noProof/>
                <w:webHidden/>
              </w:rPr>
              <w:t>23</w:t>
            </w:r>
            <w:r w:rsidR="00DE17A5">
              <w:rPr>
                <w:noProof/>
                <w:webHidden/>
              </w:rPr>
              <w:fldChar w:fldCharType="end"/>
            </w:r>
          </w:hyperlink>
        </w:p>
        <w:p w14:paraId="28871DBE" w14:textId="77777777" w:rsidR="00DE17A5" w:rsidRDefault="00C27A4D">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4" w:history="1">
            <w:r w:rsidR="00DE17A5" w:rsidRPr="00A12D33">
              <w:rPr>
                <w:rStyle w:val="Hyperlink"/>
                <w:noProof/>
              </w:rPr>
              <w:t>TÀI LIỆU THAM KHẢO</w:t>
            </w:r>
            <w:r w:rsidR="00DE17A5">
              <w:rPr>
                <w:noProof/>
                <w:webHidden/>
              </w:rPr>
              <w:tab/>
            </w:r>
            <w:r w:rsidR="00DE17A5">
              <w:rPr>
                <w:noProof/>
                <w:webHidden/>
              </w:rPr>
              <w:fldChar w:fldCharType="begin"/>
            </w:r>
            <w:r w:rsidR="00DE17A5">
              <w:rPr>
                <w:noProof/>
                <w:webHidden/>
              </w:rPr>
              <w:instrText xml:space="preserve"> PAGEREF _Toc21499694 \h </w:instrText>
            </w:r>
            <w:r w:rsidR="00DE17A5">
              <w:rPr>
                <w:noProof/>
                <w:webHidden/>
              </w:rPr>
            </w:r>
            <w:r w:rsidR="00DE17A5">
              <w:rPr>
                <w:noProof/>
                <w:webHidden/>
              </w:rPr>
              <w:fldChar w:fldCharType="separate"/>
            </w:r>
            <w:r w:rsidR="00F00969">
              <w:rPr>
                <w:noProof/>
                <w:webHidden/>
              </w:rPr>
              <w:t>24</w:t>
            </w:r>
            <w:r w:rsidR="00DE17A5">
              <w:rPr>
                <w:noProof/>
                <w:webHidden/>
              </w:rPr>
              <w:fldChar w:fldCharType="end"/>
            </w:r>
          </w:hyperlink>
        </w:p>
        <w:p w14:paraId="628CBA98" w14:textId="77777777" w:rsidR="00DE17A5" w:rsidRDefault="00C27A4D">
          <w:pPr>
            <w:pStyle w:val="TOC1"/>
            <w:tabs>
              <w:tab w:val="right" w:leader="dot" w:pos="8494"/>
            </w:tabs>
            <w:rPr>
              <w:rFonts w:asciiTheme="minorHAnsi" w:eastAsiaTheme="minorEastAsia" w:hAnsiTheme="minorHAnsi" w:cstheme="minorBidi"/>
              <w:b w:val="0"/>
              <w:noProof/>
              <w:color w:val="auto"/>
              <w:sz w:val="22"/>
              <w:szCs w:val="22"/>
              <w:lang w:val="vi-VN" w:eastAsia="vi-VN"/>
            </w:rPr>
          </w:pPr>
          <w:hyperlink w:anchor="_Toc21499695" w:history="1">
            <w:r w:rsidR="00DE17A5" w:rsidRPr="00A12D33">
              <w:rPr>
                <w:rStyle w:val="Hyperlink"/>
                <w:noProof/>
              </w:rPr>
              <w:t>PHỤ LỤC</w:t>
            </w:r>
            <w:r w:rsidR="00DE17A5">
              <w:rPr>
                <w:noProof/>
                <w:webHidden/>
              </w:rPr>
              <w:tab/>
            </w:r>
            <w:r w:rsidR="00DE17A5">
              <w:rPr>
                <w:noProof/>
                <w:webHidden/>
              </w:rPr>
              <w:fldChar w:fldCharType="begin"/>
            </w:r>
            <w:r w:rsidR="00DE17A5">
              <w:rPr>
                <w:noProof/>
                <w:webHidden/>
              </w:rPr>
              <w:instrText xml:space="preserve"> PAGEREF _Toc21499695 \h </w:instrText>
            </w:r>
            <w:r w:rsidR="00DE17A5">
              <w:rPr>
                <w:noProof/>
                <w:webHidden/>
              </w:rPr>
            </w:r>
            <w:r w:rsidR="00DE17A5">
              <w:rPr>
                <w:noProof/>
                <w:webHidden/>
              </w:rPr>
              <w:fldChar w:fldCharType="separate"/>
            </w:r>
            <w:r w:rsidR="00F00969">
              <w:rPr>
                <w:noProof/>
                <w:webHidden/>
              </w:rPr>
              <w:t>25</w:t>
            </w:r>
            <w:r w:rsidR="00DE17A5">
              <w:rPr>
                <w:noProof/>
                <w:webHidden/>
              </w:rPr>
              <w:fldChar w:fldCharType="end"/>
            </w:r>
          </w:hyperlink>
        </w:p>
        <w:p w14:paraId="4BDF3861" w14:textId="77777777" w:rsidR="00120C98" w:rsidRDefault="003F7EDF">
          <w:r>
            <w:rPr>
              <w:b/>
            </w:rPr>
            <w:fldChar w:fldCharType="end"/>
          </w:r>
        </w:p>
      </w:sdtContent>
    </w:sdt>
    <w:p w14:paraId="4D82AEF0" w14:textId="77777777" w:rsidR="00B82CBE" w:rsidRPr="00D36778" w:rsidRDefault="00FB171E" w:rsidP="00D36778">
      <w:pPr>
        <w:spacing w:after="160" w:line="259" w:lineRule="auto"/>
        <w:jc w:val="center"/>
        <w:rPr>
          <w:b/>
        </w:rPr>
      </w:pPr>
      <w:r>
        <w:br w:type="page"/>
      </w:r>
      <w:r w:rsidR="00D36778" w:rsidRPr="00D36778">
        <w:rPr>
          <w:b/>
        </w:rPr>
        <w:lastRenderedPageBreak/>
        <w:t>DANH MỤC HÌNH VẼ</w:t>
      </w:r>
    </w:p>
    <w:p w14:paraId="297E14E4" w14:textId="77777777" w:rsidR="006667A7" w:rsidRDefault="00D36778">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64F4314A" w14:textId="77777777" w:rsidR="006667A7" w:rsidRDefault="00C27A4D">
      <w:pPr>
        <w:pStyle w:val="TableofFigures"/>
        <w:tabs>
          <w:tab w:val="right" w:leader="dot" w:pos="8494"/>
        </w:tabs>
        <w:rPr>
          <w:rFonts w:asciiTheme="minorHAnsi" w:eastAsiaTheme="minorEastAsia" w:hAnsiTheme="minorHAnsi" w:cstheme="minorBidi"/>
          <w:noProof/>
          <w:color w:val="auto"/>
          <w:sz w:val="22"/>
          <w:szCs w:val="22"/>
        </w:rPr>
      </w:pPr>
      <w:hyperlink w:anchor="_Toc20580105" w:history="1">
        <w:r w:rsidR="006667A7" w:rsidRPr="007D760B">
          <w:rPr>
            <w:rStyle w:val="Hyperlink"/>
            <w:noProof/>
          </w:rPr>
          <w:t>Hình 2.2 Đồ thị kiểu thanh ngang</w:t>
        </w:r>
        <w:r w:rsidR="006667A7">
          <w:rPr>
            <w:noProof/>
            <w:webHidden/>
          </w:rPr>
          <w:tab/>
        </w:r>
        <w:r w:rsidR="006667A7">
          <w:rPr>
            <w:noProof/>
            <w:webHidden/>
          </w:rPr>
          <w:fldChar w:fldCharType="begin"/>
        </w:r>
        <w:r w:rsidR="006667A7">
          <w:rPr>
            <w:noProof/>
            <w:webHidden/>
          </w:rPr>
          <w:instrText xml:space="preserve"> PAGEREF _Toc20580105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0713C225" w14:textId="77777777" w:rsidR="006667A7" w:rsidRDefault="00C27A4D">
      <w:pPr>
        <w:pStyle w:val="TableofFigures"/>
        <w:tabs>
          <w:tab w:val="right" w:leader="dot" w:pos="8494"/>
        </w:tabs>
        <w:rPr>
          <w:rFonts w:asciiTheme="minorHAnsi" w:eastAsiaTheme="minorEastAsia" w:hAnsiTheme="minorHAnsi" w:cstheme="minorBidi"/>
          <w:noProof/>
          <w:color w:val="auto"/>
          <w:sz w:val="22"/>
          <w:szCs w:val="22"/>
        </w:rPr>
      </w:pPr>
      <w:hyperlink w:anchor="_Toc20580106" w:history="1">
        <w:r w:rsidR="006667A7" w:rsidRPr="007D760B">
          <w:rPr>
            <w:rStyle w:val="Hyperlink"/>
            <w:noProof/>
          </w:rPr>
          <w:t>Hình 2.3 Đồ thị kiểu cột đứng</w:t>
        </w:r>
        <w:r w:rsidR="006667A7">
          <w:rPr>
            <w:noProof/>
            <w:webHidden/>
          </w:rPr>
          <w:tab/>
        </w:r>
        <w:r w:rsidR="006667A7">
          <w:rPr>
            <w:noProof/>
            <w:webHidden/>
          </w:rPr>
          <w:fldChar w:fldCharType="begin"/>
        </w:r>
        <w:r w:rsidR="006667A7">
          <w:rPr>
            <w:noProof/>
            <w:webHidden/>
          </w:rPr>
          <w:instrText xml:space="preserve"> PAGEREF _Toc20580106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14:paraId="1C0BCC40" w14:textId="77777777" w:rsidR="006667A7" w:rsidRDefault="00C27A4D">
      <w:pPr>
        <w:pStyle w:val="TableofFigures"/>
        <w:tabs>
          <w:tab w:val="right" w:leader="dot" w:pos="8494"/>
        </w:tabs>
        <w:rPr>
          <w:rFonts w:asciiTheme="minorHAnsi" w:eastAsiaTheme="minorEastAsia" w:hAnsiTheme="minorHAnsi" w:cstheme="minorBidi"/>
          <w:noProof/>
          <w:color w:val="auto"/>
          <w:sz w:val="22"/>
          <w:szCs w:val="22"/>
        </w:rPr>
      </w:pPr>
      <w:hyperlink w:anchor="_Toc20580107" w:history="1">
        <w:r w:rsidR="006667A7" w:rsidRPr="007D760B">
          <w:rPr>
            <w:rStyle w:val="Hyperlink"/>
            <w:noProof/>
          </w:rPr>
          <w:t>Hình 2.4 Đồ thị kiểu đường</w:t>
        </w:r>
        <w:r w:rsidR="006667A7">
          <w:rPr>
            <w:noProof/>
            <w:webHidden/>
          </w:rPr>
          <w:tab/>
        </w:r>
        <w:r w:rsidR="006667A7">
          <w:rPr>
            <w:noProof/>
            <w:webHidden/>
          </w:rPr>
          <w:fldChar w:fldCharType="begin"/>
        </w:r>
        <w:r w:rsidR="006667A7">
          <w:rPr>
            <w:noProof/>
            <w:webHidden/>
          </w:rPr>
          <w:instrText xml:space="preserve"> PAGEREF _Toc20580107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14:paraId="0BA77FAE" w14:textId="77777777" w:rsidR="006667A7" w:rsidRDefault="00C27A4D">
      <w:pPr>
        <w:pStyle w:val="TableofFigures"/>
        <w:tabs>
          <w:tab w:val="right" w:leader="dot" w:pos="8494"/>
        </w:tabs>
        <w:rPr>
          <w:rFonts w:asciiTheme="minorHAnsi" w:eastAsiaTheme="minorEastAsia" w:hAnsiTheme="minorHAnsi" w:cstheme="minorBidi"/>
          <w:noProof/>
          <w:color w:val="auto"/>
          <w:sz w:val="22"/>
          <w:szCs w:val="22"/>
        </w:rPr>
      </w:pPr>
      <w:hyperlink w:anchor="_Toc20580108" w:history="1">
        <w:r w:rsidR="006667A7" w:rsidRPr="007D760B">
          <w:rPr>
            <w:rStyle w:val="Hyperlink"/>
            <w:noProof/>
          </w:rPr>
          <w:t>Hình 2.5 Đồ thị kiểu diện tích</w:t>
        </w:r>
        <w:r w:rsidR="006667A7">
          <w:rPr>
            <w:noProof/>
            <w:webHidden/>
          </w:rPr>
          <w:tab/>
        </w:r>
        <w:r w:rsidR="006667A7">
          <w:rPr>
            <w:noProof/>
            <w:webHidden/>
          </w:rPr>
          <w:fldChar w:fldCharType="begin"/>
        </w:r>
        <w:r w:rsidR="006667A7">
          <w:rPr>
            <w:noProof/>
            <w:webHidden/>
          </w:rPr>
          <w:instrText xml:space="preserve"> PAGEREF _Toc20580108 \h </w:instrText>
        </w:r>
        <w:r w:rsidR="006667A7">
          <w:rPr>
            <w:noProof/>
            <w:webHidden/>
          </w:rPr>
        </w:r>
        <w:r w:rsidR="006667A7">
          <w:rPr>
            <w:noProof/>
            <w:webHidden/>
          </w:rPr>
          <w:fldChar w:fldCharType="separate"/>
        </w:r>
        <w:r w:rsidR="00F00969">
          <w:rPr>
            <w:noProof/>
            <w:webHidden/>
          </w:rPr>
          <w:t>22</w:t>
        </w:r>
        <w:r w:rsidR="006667A7">
          <w:rPr>
            <w:noProof/>
            <w:webHidden/>
          </w:rPr>
          <w:fldChar w:fldCharType="end"/>
        </w:r>
      </w:hyperlink>
    </w:p>
    <w:p w14:paraId="33D9F42D" w14:textId="77777777" w:rsidR="00DD469A" w:rsidRDefault="00D36778">
      <w:pPr>
        <w:spacing w:after="160" w:line="259" w:lineRule="auto"/>
        <w:jc w:val="left"/>
      </w:pPr>
      <w:r>
        <w:fldChar w:fldCharType="end"/>
      </w:r>
    </w:p>
    <w:p w14:paraId="4B794481" w14:textId="77777777" w:rsidR="00DD469A" w:rsidRDefault="00DD469A">
      <w:pPr>
        <w:spacing w:after="160" w:line="259" w:lineRule="auto"/>
        <w:jc w:val="left"/>
      </w:pPr>
      <w:r>
        <w:br w:type="page"/>
      </w:r>
    </w:p>
    <w:p w14:paraId="0645E0C2" w14:textId="77777777" w:rsidR="00D36778" w:rsidRDefault="00DD469A" w:rsidP="004509E9">
      <w:pPr>
        <w:spacing w:after="160" w:line="259" w:lineRule="auto"/>
        <w:jc w:val="center"/>
        <w:rPr>
          <w:b/>
        </w:rPr>
      </w:pPr>
      <w:r w:rsidRPr="00D36778">
        <w:rPr>
          <w:b/>
        </w:rPr>
        <w:lastRenderedPageBreak/>
        <w:t>DANH MỤC HÌNH VẼ</w:t>
      </w:r>
    </w:p>
    <w:p w14:paraId="41CC286D" w14:textId="77777777" w:rsidR="006667A7" w:rsidRDefault="004509E9">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F00969">
          <w:rPr>
            <w:noProof/>
            <w:webHidden/>
          </w:rPr>
          <w:t>8</w:t>
        </w:r>
        <w:r w:rsidR="006667A7">
          <w:rPr>
            <w:noProof/>
            <w:webHidden/>
          </w:rPr>
          <w:fldChar w:fldCharType="end"/>
        </w:r>
      </w:hyperlink>
    </w:p>
    <w:p w14:paraId="5037AF0B" w14:textId="77777777" w:rsidR="00DD469A" w:rsidRDefault="004509E9">
      <w:pPr>
        <w:spacing w:after="160" w:line="259" w:lineRule="auto"/>
        <w:jc w:val="left"/>
      </w:pPr>
      <w:r>
        <w:fldChar w:fldCharType="end"/>
      </w:r>
    </w:p>
    <w:p w14:paraId="034323D9" w14:textId="77777777" w:rsidR="00D36778" w:rsidRDefault="00D36778">
      <w:pPr>
        <w:spacing w:after="160" w:line="259" w:lineRule="auto"/>
        <w:jc w:val="left"/>
      </w:pPr>
    </w:p>
    <w:p w14:paraId="41C2F00F" w14:textId="77777777" w:rsidR="00FB171E" w:rsidRDefault="00FB171E">
      <w:pPr>
        <w:spacing w:after="160" w:line="259" w:lineRule="auto"/>
        <w:jc w:val="left"/>
      </w:pPr>
    </w:p>
    <w:p w14:paraId="6E803A14" w14:textId="77777777" w:rsidR="00653189" w:rsidRDefault="00DD469A">
      <w:pPr>
        <w:spacing w:after="160" w:line="259" w:lineRule="auto"/>
        <w:jc w:val="left"/>
        <w:sectPr w:rsidR="00653189" w:rsidSect="00F00969">
          <w:footerReference w:type="default" r:id="rId13"/>
          <w:footerReference w:type="first" r:id="rId14"/>
          <w:pgSz w:w="11907" w:h="16840" w:code="9"/>
          <w:pgMar w:top="1134" w:right="1418" w:bottom="1134" w:left="1985" w:header="720" w:footer="386" w:gutter="0"/>
          <w:pgNumType w:fmt="lowerRoman"/>
          <w:cols w:space="720"/>
          <w:titlePg/>
          <w:docGrid w:linePitch="360"/>
        </w:sectPr>
      </w:pPr>
      <w:r>
        <w:br w:type="page"/>
      </w:r>
    </w:p>
    <w:p w14:paraId="0C9C5927" w14:textId="4023543D" w:rsidR="00FA573E" w:rsidRDefault="00614C0A" w:rsidP="00FA573E">
      <w:pPr>
        <w:pStyle w:val="Heading1"/>
      </w:pPr>
      <w:r>
        <w:lastRenderedPageBreak/>
        <w:t>TỔNG QUAN VỀ ĐỀ TÀI</w:t>
      </w:r>
    </w:p>
    <w:p w14:paraId="26637377" w14:textId="6E61D578" w:rsidR="00FA573E" w:rsidRPr="00FA573E" w:rsidRDefault="00FA573E" w:rsidP="00424DD9">
      <w:pPr>
        <w:ind w:firstLine="567"/>
      </w:pPr>
      <w:r>
        <w:t>Chương này trình bày các mục đích và yêu cầu của đề tài, đồng thời mô tả phạm vi và phương pháp nghiên cứu được áp dụng để thực hiện đề tài.</w:t>
      </w:r>
    </w:p>
    <w:p w14:paraId="007C3A9F" w14:textId="0E054753" w:rsidR="00FC5FE8" w:rsidRDefault="00424DD9" w:rsidP="00DD4CCD">
      <w:pPr>
        <w:pStyle w:val="Heading2"/>
      </w:pPr>
      <w:r>
        <w:t>Đặt vấn đề</w:t>
      </w:r>
    </w:p>
    <w:p w14:paraId="7B8DE52F" w14:textId="67321D28" w:rsidR="00884650" w:rsidRPr="00884650" w:rsidRDefault="00884650" w:rsidP="00884650">
      <w:pPr>
        <w:ind w:firstLine="567"/>
      </w:pPr>
      <w:r w:rsidRPr="00884650">
        <w:t>Hỏa hoạn là một trong những hiểm họa có thể gây thiệt hại nghiệm trọng đến tính mạng, tài sản và môi trường.</w:t>
      </w:r>
      <w:r>
        <w:t xml:space="preserve"> Hàng năm nước ta xảy ra </w:t>
      </w:r>
      <w:r w:rsidR="008156C9">
        <w:t>hàng nghìn vụ cháy, cướp đi sinh mạng của rất nhiều người và gây ra tổn thất nặng nề về mặt kinh tế. Đặt biệt là tại các đô thị đông dân cư và có cơ sở hạ tầng phức tạp như thủ đô Hà Nội</w:t>
      </w:r>
      <w:r w:rsidR="005B64D9">
        <w:t xml:space="preserve"> thì nguy cơ hỏa hoạn luôn hiện hữu và có thể bùng phát bất cứ lúc nào nếu không có biện pháp phòng ngừa và ứng phó kịp thời.</w:t>
      </w:r>
    </w:p>
    <w:p w14:paraId="25CCD817" w14:textId="366920A4" w:rsidR="00AB4EB5" w:rsidRDefault="005B64D9" w:rsidP="005B64D9">
      <w:pPr>
        <w:ind w:firstLine="567"/>
      </w:pPr>
      <w:r>
        <w:t>Theo thông tin của Cục Cảnh sát Phòng cháy, chữa cháy và cứu nạn cứu hộ thì trong năm 2024 cả nước đã ghi nhận 4.112 vụ cháy, làm chết 100 người và bị thương 89 người, thiệt hại về tài sản ước tính khoảng 657,45 tỷ đồng và 637,08 ha rừng. Trong số này, 48 vụ cháy lớn và 51 vụ cháy gây thiệt hại nghiêm trọng về người, khiến 99 người chết và 89 người bị thương. So sánh với năm 2023, số vụ cháy tăng 13,67% (4.112/3</w:t>
      </w:r>
      <w:r w:rsidR="006B529F">
        <w:t>.</w:t>
      </w:r>
      <w:r>
        <w:t>550 vụ), nhưng số người chết giảm 50% (100/150 người) và số người bị thương giảm 28,09% (89/114 người)</w:t>
      </w:r>
      <w:r w:rsidR="006B529F">
        <w:t>, tuy nhiên thiệt hại về tài sản lại tăng 37,73%.</w:t>
      </w:r>
    </w:p>
    <w:p w14:paraId="245C6F12" w14:textId="23B9221D" w:rsidR="001E7FC1" w:rsidRDefault="006B529F" w:rsidP="005B64D9">
      <w:pPr>
        <w:ind w:firstLine="567"/>
      </w:pPr>
      <w:r>
        <w:tab/>
        <w:t xml:space="preserve">Cũng theo thống kê của Cục Cảnh sát Phòng cháy, chữa cháy và cứu nạn cứu hộ về tình hình cháy 6 tháng đầu năm 2024, </w:t>
      </w:r>
      <w:r w:rsidR="001E7FC1" w:rsidRPr="001E7FC1">
        <w:t xml:space="preserve">Cháy chủ yếu xảy ra tại khu vực thành thị với 1.343 vụ (chiếm 60,4%), nông thôn xảy ra 879 vụ (chiếm 39,6%). Trong đó cháy tại loại hình nhà dân vẫn chiếm tỷ lệ cao </w:t>
      </w:r>
      <w:r w:rsidR="001E7FC1">
        <w:t>nhất</w:t>
      </w:r>
      <w:r w:rsidR="001E7FC1" w:rsidRPr="001E7FC1">
        <w:t xml:space="preserve"> với 37% (823 vụ); vụ cháy kho, cơ sở sản xuất, kinh doanh chiếm 12,2% (271 vụ). Các loại hình khác, mỗi loại hình đều chiếm tỷ lệ dưới 10%.</w:t>
      </w:r>
    </w:p>
    <w:p w14:paraId="105E86FC" w14:textId="4538F5C5" w:rsidR="001E7FC1" w:rsidRDefault="001E7FC1" w:rsidP="005B64D9">
      <w:pPr>
        <w:ind w:firstLine="567"/>
      </w:pPr>
      <w:r w:rsidRPr="001E7FC1">
        <w:t>Theo thống kê, 1.873 vụ cháy (chiếm 74,83% trong số 2.503 vụ đã điều tra) có nguyên nhân xuất phát từ sự cố hệ thống, thiết bị điện. Đây là lí do chính khiến tình trạng cháy nổ gia tăng ở khu vực thành thị, nơi có tốc độ đô thị hóa và sản xuất nhanh. Trong số này, các vụ cháy nhà ở kết hợp kinh doanh chiếm 41,58%, là khu vực đáng báo động nhất.</w:t>
      </w:r>
    </w:p>
    <w:p w14:paraId="35395E62" w14:textId="74E6AAF1" w:rsidR="001E7FC1" w:rsidRDefault="001E7FC1" w:rsidP="005B64D9">
      <w:pPr>
        <w:ind w:firstLine="567"/>
      </w:pPr>
    </w:p>
    <w:tbl>
      <w:tblPr>
        <w:tblStyle w:val="TableGrid"/>
        <w:tblW w:w="0" w:type="auto"/>
        <w:tblInd w:w="108" w:type="dxa"/>
        <w:tblLook w:val="04A0" w:firstRow="1" w:lastRow="0" w:firstColumn="1" w:lastColumn="0" w:noHBand="0" w:noVBand="1"/>
      </w:tblPr>
      <w:tblGrid>
        <w:gridCol w:w="708"/>
        <w:gridCol w:w="1653"/>
        <w:gridCol w:w="2138"/>
        <w:gridCol w:w="1306"/>
        <w:gridCol w:w="2581"/>
      </w:tblGrid>
      <w:tr w:rsidR="00F30288" w14:paraId="1C1D14FA" w14:textId="77777777" w:rsidTr="5D73219C">
        <w:tc>
          <w:tcPr>
            <w:tcW w:w="600" w:type="dxa"/>
            <w:shd w:val="clear" w:color="auto" w:fill="D9D9D9" w:themeFill="background1" w:themeFillShade="D9"/>
          </w:tcPr>
          <w:p w14:paraId="438D175F" w14:textId="48B22A9A" w:rsidR="00F30288" w:rsidRPr="00084C9F" w:rsidRDefault="00F30288" w:rsidP="00F30288">
            <w:pPr>
              <w:jc w:val="center"/>
              <w:rPr>
                <w:b/>
              </w:rPr>
            </w:pPr>
            <w:r w:rsidRPr="00084C9F">
              <w:rPr>
                <w:b/>
              </w:rPr>
              <w:t>STT</w:t>
            </w:r>
          </w:p>
        </w:tc>
        <w:tc>
          <w:tcPr>
            <w:tcW w:w="1697" w:type="dxa"/>
            <w:shd w:val="clear" w:color="auto" w:fill="D9D9D9" w:themeFill="background1" w:themeFillShade="D9"/>
          </w:tcPr>
          <w:p w14:paraId="16C66C69" w14:textId="03B64ED8" w:rsidR="00F30288" w:rsidRPr="00084C9F" w:rsidRDefault="00F30288" w:rsidP="00F30288">
            <w:pPr>
              <w:jc w:val="center"/>
              <w:rPr>
                <w:b/>
              </w:rPr>
            </w:pPr>
            <w:r w:rsidRPr="00084C9F">
              <w:rPr>
                <w:b/>
              </w:rPr>
              <w:t>Địa điểm</w:t>
            </w:r>
          </w:p>
        </w:tc>
        <w:tc>
          <w:tcPr>
            <w:tcW w:w="2217" w:type="dxa"/>
            <w:shd w:val="clear" w:color="auto" w:fill="D9D9D9" w:themeFill="background1" w:themeFillShade="D9"/>
          </w:tcPr>
          <w:p w14:paraId="5539A3E7" w14:textId="0B7BDF44" w:rsidR="00F30288" w:rsidRPr="00084C9F" w:rsidRDefault="00F30288" w:rsidP="00F30288">
            <w:pPr>
              <w:jc w:val="center"/>
              <w:rPr>
                <w:b/>
              </w:rPr>
            </w:pPr>
            <w:r w:rsidRPr="00084C9F">
              <w:rPr>
                <w:b/>
              </w:rPr>
              <w:t>Nguyên nhân gây cháy</w:t>
            </w:r>
          </w:p>
        </w:tc>
        <w:tc>
          <w:tcPr>
            <w:tcW w:w="1327" w:type="dxa"/>
            <w:shd w:val="clear" w:color="auto" w:fill="D9D9D9" w:themeFill="background1" w:themeFillShade="D9"/>
          </w:tcPr>
          <w:p w14:paraId="54695F7B" w14:textId="6BD59930" w:rsidR="00F30288" w:rsidRPr="00084C9F" w:rsidRDefault="00F30288" w:rsidP="00F30288">
            <w:pPr>
              <w:jc w:val="center"/>
              <w:rPr>
                <w:b/>
              </w:rPr>
            </w:pPr>
            <w:r w:rsidRPr="00084C9F">
              <w:rPr>
                <w:b/>
              </w:rPr>
              <w:t>Hậu quả</w:t>
            </w:r>
          </w:p>
        </w:tc>
        <w:tc>
          <w:tcPr>
            <w:tcW w:w="2693" w:type="dxa"/>
            <w:shd w:val="clear" w:color="auto" w:fill="D9D9D9" w:themeFill="background1" w:themeFillShade="D9"/>
          </w:tcPr>
          <w:p w14:paraId="1F51B1C2" w14:textId="43F9777A" w:rsidR="00F30288" w:rsidRPr="00084C9F" w:rsidRDefault="00F30288" w:rsidP="00F30288">
            <w:pPr>
              <w:jc w:val="center"/>
              <w:rPr>
                <w:b/>
              </w:rPr>
            </w:pPr>
            <w:r w:rsidRPr="00084C9F">
              <w:rPr>
                <w:b/>
              </w:rPr>
              <w:t>Nguyên nhân tử vong</w:t>
            </w:r>
          </w:p>
        </w:tc>
      </w:tr>
      <w:tr w:rsidR="00F30288" w14:paraId="36D2BF5F" w14:textId="77777777" w:rsidTr="5D73219C">
        <w:tc>
          <w:tcPr>
            <w:tcW w:w="600" w:type="dxa"/>
          </w:tcPr>
          <w:p w14:paraId="22BA88D3" w14:textId="4B0F921C" w:rsidR="00F30288" w:rsidRDefault="00F30288" w:rsidP="00F30288">
            <w:pPr>
              <w:jc w:val="center"/>
            </w:pPr>
            <w:r>
              <w:t>1</w:t>
            </w:r>
          </w:p>
        </w:tc>
        <w:tc>
          <w:tcPr>
            <w:tcW w:w="1697" w:type="dxa"/>
          </w:tcPr>
          <w:p w14:paraId="691FBD7F" w14:textId="509A918F" w:rsidR="00F30288" w:rsidRDefault="00F30288" w:rsidP="00FE51B2">
            <w:pPr>
              <w:jc w:val="left"/>
            </w:pPr>
            <w:r>
              <w:t>29/70 phố Khương Hạ, quận Thanh Xuân, Hà Nội</w:t>
            </w:r>
          </w:p>
        </w:tc>
        <w:tc>
          <w:tcPr>
            <w:tcW w:w="2217" w:type="dxa"/>
            <w:vAlign w:val="center"/>
          </w:tcPr>
          <w:p w14:paraId="01B5AFD8" w14:textId="2A4BC571" w:rsidR="00F30288" w:rsidRDefault="00390DD1" w:rsidP="00F30288">
            <w:r>
              <w:t>D</w:t>
            </w:r>
            <w:r w:rsidR="00F30288" w:rsidRPr="001E7FC1">
              <w:t>o chập mạch điện trên đường dây dẫn diện tại khu vực bình ắc quy thuộc phần đầu xe mô tô sử dụng động cơ xăng</w:t>
            </w:r>
            <w:r w:rsidR="00F30288">
              <w:t>.</w:t>
            </w:r>
          </w:p>
        </w:tc>
        <w:tc>
          <w:tcPr>
            <w:tcW w:w="1327" w:type="dxa"/>
          </w:tcPr>
          <w:p w14:paraId="0F73C9AE" w14:textId="56CC979D" w:rsidR="00F30288" w:rsidRDefault="00F30288" w:rsidP="00F30288">
            <w:pPr>
              <w:jc w:val="center"/>
            </w:pPr>
            <w:r>
              <w:t>56 người tử vong, 37 người bị thương.</w:t>
            </w:r>
          </w:p>
        </w:tc>
        <w:tc>
          <w:tcPr>
            <w:tcW w:w="2693" w:type="dxa"/>
          </w:tcPr>
          <w:p w14:paraId="3227AADD" w14:textId="1D4516C5" w:rsidR="00F30288" w:rsidRDefault="7A598049" w:rsidP="00390DD1">
            <w:r>
              <w:t xml:space="preserve">Phần lớn do ngạt </w:t>
            </w:r>
            <w:r w:rsidR="6C6EE70F">
              <w:t>khói</w:t>
            </w:r>
            <w:r>
              <w:t xml:space="preserve"> hoặc bị thương do nhảy khỏi tòa nhà từ tầng cao.</w:t>
            </w:r>
          </w:p>
        </w:tc>
      </w:tr>
      <w:tr w:rsidR="00F30288" w14:paraId="3FBA565D" w14:textId="77777777" w:rsidTr="5D73219C">
        <w:tc>
          <w:tcPr>
            <w:tcW w:w="600" w:type="dxa"/>
          </w:tcPr>
          <w:p w14:paraId="4E047D3F" w14:textId="11F9B345" w:rsidR="00F30288" w:rsidRDefault="00F30288" w:rsidP="00F30288">
            <w:pPr>
              <w:jc w:val="center"/>
            </w:pPr>
            <w:r>
              <w:t>2</w:t>
            </w:r>
          </w:p>
        </w:tc>
        <w:tc>
          <w:tcPr>
            <w:tcW w:w="1697" w:type="dxa"/>
          </w:tcPr>
          <w:p w14:paraId="1D45BCA5" w14:textId="4986A8E9" w:rsidR="00F30288" w:rsidRDefault="00F30288" w:rsidP="00FE51B2">
            <w:pPr>
              <w:jc w:val="left"/>
            </w:pPr>
            <w:r>
              <w:t xml:space="preserve">Ngõ 119 Trung Kính, </w:t>
            </w:r>
            <w:r>
              <w:lastRenderedPageBreak/>
              <w:t>phường Trung Hòa, quận Cầu Giấy, Hà Nội</w:t>
            </w:r>
          </w:p>
        </w:tc>
        <w:tc>
          <w:tcPr>
            <w:tcW w:w="2217" w:type="dxa"/>
          </w:tcPr>
          <w:p w14:paraId="1762C8DB" w14:textId="7EEA90AA" w:rsidR="00F30288" w:rsidRDefault="00390DD1" w:rsidP="00F30288">
            <w:r>
              <w:lastRenderedPageBreak/>
              <w:t>D</w:t>
            </w:r>
            <w:r w:rsidR="00F30288" w:rsidRPr="00F30288">
              <w:t xml:space="preserve">o chập mạch điện trên đường </w:t>
            </w:r>
            <w:r w:rsidR="00F30288" w:rsidRPr="00F30288">
              <w:lastRenderedPageBreak/>
              <w:t>dây dẫn điện tại khu vực đầu xe máy điện. Sau đó,</w:t>
            </w:r>
            <w:r w:rsidR="00F30288">
              <w:t xml:space="preserve"> </w:t>
            </w:r>
            <w:r w:rsidR="00F30288" w:rsidRPr="00F30288">
              <w:t xml:space="preserve">làm cháy lớp vỏ cách điện và cháy lan ra các xe máy </w:t>
            </w:r>
            <w:r w:rsidR="00F30288">
              <w:t>xung quanh.</w:t>
            </w:r>
          </w:p>
        </w:tc>
        <w:tc>
          <w:tcPr>
            <w:tcW w:w="1327" w:type="dxa"/>
          </w:tcPr>
          <w:p w14:paraId="4DEEF09C" w14:textId="6FA5153D" w:rsidR="00F30288" w:rsidRDefault="00390DD1" w:rsidP="00F30288">
            <w:pPr>
              <w:jc w:val="center"/>
            </w:pPr>
            <w:r>
              <w:lastRenderedPageBreak/>
              <w:t>14 người tử vong</w:t>
            </w:r>
          </w:p>
        </w:tc>
        <w:tc>
          <w:tcPr>
            <w:tcW w:w="2693" w:type="dxa"/>
          </w:tcPr>
          <w:p w14:paraId="43C034E7" w14:textId="398CE559" w:rsidR="00F30288" w:rsidRDefault="00390DD1" w:rsidP="00F30288">
            <w:pPr>
              <w:jc w:val="center"/>
            </w:pPr>
            <w:r>
              <w:t>Ngạt khí độc</w:t>
            </w:r>
          </w:p>
        </w:tc>
      </w:tr>
      <w:tr w:rsidR="00390DD1" w14:paraId="7B5E8E6A" w14:textId="77777777" w:rsidTr="5D73219C">
        <w:tc>
          <w:tcPr>
            <w:tcW w:w="600" w:type="dxa"/>
          </w:tcPr>
          <w:p w14:paraId="6A8FFC75" w14:textId="335F2121" w:rsidR="00390DD1" w:rsidRDefault="00390DD1" w:rsidP="00F30288">
            <w:pPr>
              <w:jc w:val="center"/>
            </w:pPr>
            <w:r>
              <w:t>3</w:t>
            </w:r>
          </w:p>
        </w:tc>
        <w:tc>
          <w:tcPr>
            <w:tcW w:w="1697" w:type="dxa"/>
          </w:tcPr>
          <w:p w14:paraId="30D50A11" w14:textId="3A113CBC" w:rsidR="00390DD1" w:rsidRDefault="00390DD1" w:rsidP="00FE51B2">
            <w:pPr>
              <w:jc w:val="left"/>
            </w:pPr>
            <w:r>
              <w:t>Số 207 phố Định Công Hạ, phường Định Công, quận Hoàng Mai</w:t>
            </w:r>
          </w:p>
        </w:tc>
        <w:tc>
          <w:tcPr>
            <w:tcW w:w="2217" w:type="dxa"/>
          </w:tcPr>
          <w:p w14:paraId="77F007C9" w14:textId="478CCDA0" w:rsidR="00390DD1" w:rsidRDefault="00390DD1" w:rsidP="00390DD1">
            <w:r>
              <w:t>Vẫn đang trong quá trình điều tra, theo nhận định ban đầu là chập điện tại phòng ngủ ở tầng 4 sau đó lan ra các tầng khác.</w:t>
            </w:r>
          </w:p>
        </w:tc>
        <w:tc>
          <w:tcPr>
            <w:tcW w:w="1327" w:type="dxa"/>
          </w:tcPr>
          <w:p w14:paraId="7F9EB609" w14:textId="0B912BFC" w:rsidR="00390DD1" w:rsidRDefault="00390DD1" w:rsidP="00F30288">
            <w:pPr>
              <w:jc w:val="center"/>
            </w:pPr>
            <w:r>
              <w:t>4 người tử vong</w:t>
            </w:r>
          </w:p>
        </w:tc>
        <w:tc>
          <w:tcPr>
            <w:tcW w:w="2693" w:type="dxa"/>
          </w:tcPr>
          <w:p w14:paraId="4E67B383" w14:textId="54AF9D26" w:rsidR="00390DD1" w:rsidRDefault="00390DD1" w:rsidP="00084C9F">
            <w:pPr>
              <w:keepNext/>
              <w:jc w:val="center"/>
            </w:pPr>
            <w:r>
              <w:t>Ngạt khí độc</w:t>
            </w:r>
          </w:p>
        </w:tc>
      </w:tr>
    </w:tbl>
    <w:p w14:paraId="5038DB7B" w14:textId="2D51A7CC" w:rsidR="001E7FC1" w:rsidRDefault="00084C9F" w:rsidP="00084C9F">
      <w:pPr>
        <w:pStyle w:val="Caption"/>
      </w:pPr>
      <w:r>
        <w:t xml:space="preserve">Bảng </w:t>
      </w:r>
      <w:r w:rsidR="00C27A4D">
        <w:fldChar w:fldCharType="begin"/>
      </w:r>
      <w:r w:rsidR="00C27A4D">
        <w:instrText xml:space="preserve"> STYLEREF 1 \s </w:instrText>
      </w:r>
      <w:r w:rsidR="00C27A4D">
        <w:fldChar w:fldCharType="separate"/>
      </w:r>
      <w:r>
        <w:rPr>
          <w:noProof/>
        </w:rPr>
        <w:t>1</w:t>
      </w:r>
      <w:r w:rsidR="00C27A4D">
        <w:rPr>
          <w:noProof/>
        </w:rPr>
        <w:fldChar w:fldCharType="end"/>
      </w:r>
      <w:r>
        <w:noBreakHyphen/>
      </w:r>
      <w:r w:rsidR="00C27A4D">
        <w:fldChar w:fldCharType="begin"/>
      </w:r>
      <w:r w:rsidR="00C27A4D">
        <w:instrText xml:space="preserve"> SEQ Bảng \* ARABIC \s 1 </w:instrText>
      </w:r>
      <w:r w:rsidR="00C27A4D">
        <w:fldChar w:fldCharType="separate"/>
      </w:r>
      <w:r>
        <w:rPr>
          <w:noProof/>
        </w:rPr>
        <w:t>1</w:t>
      </w:r>
      <w:r w:rsidR="00C27A4D">
        <w:rPr>
          <w:noProof/>
        </w:rPr>
        <w:fldChar w:fldCharType="end"/>
      </w:r>
      <w:r w:rsidR="00B35C35">
        <w:t>:</w:t>
      </w:r>
      <w:r w:rsidRPr="00084C9F">
        <w:t xml:space="preserve"> </w:t>
      </w:r>
      <w:r>
        <w:t>Một số vụ cháy gây thiệt hại lớn về người và của</w:t>
      </w:r>
    </w:p>
    <w:p w14:paraId="7A161103" w14:textId="1A1B15B9" w:rsidR="006B529F" w:rsidRDefault="00FE51B2" w:rsidP="005B64D9">
      <w:pPr>
        <w:ind w:firstLine="567"/>
      </w:pPr>
      <w:r>
        <w:t>Theo những thông tin nhóm e</w:t>
      </w:r>
      <w:r w:rsidR="00225351">
        <w:t>m tổng hợp được từ báo cáo điều tra của các cơ quan chức năng thì có thể tóm gọn lại nguyên nhân phổ biến dẫn đến các vụ cháy thương tâm như sau:</w:t>
      </w:r>
    </w:p>
    <w:p w14:paraId="1C1D1361" w14:textId="2F5339F4" w:rsidR="00225351" w:rsidRDefault="00225351" w:rsidP="000C7D45">
      <w:pPr>
        <w:pStyle w:val="ListParagraph"/>
        <w:numPr>
          <w:ilvl w:val="0"/>
          <w:numId w:val="36"/>
        </w:numPr>
      </w:pPr>
      <w:r w:rsidRPr="005578E8">
        <w:rPr>
          <w:b/>
        </w:rPr>
        <w:t>Sự cố về điện:</w:t>
      </w:r>
      <w:r>
        <w:t xml:space="preserve"> Đây là một trong những nguyên nhân chủ yếu gây cháy</w:t>
      </w:r>
      <w:r w:rsidR="009D20B5">
        <w:t xml:space="preserve">, xuất phát từ tình trạng chập mạch, dây dẫn hư hỏng, thiết bị xuống cấp. Dù đây là nguyên nhân chủ yếu gây cháy nhưng lại rất khó phát hiện và kiểm soát. </w:t>
      </w:r>
    </w:p>
    <w:p w14:paraId="38618316" w14:textId="77777777" w:rsidR="000C7D45" w:rsidRPr="000C7D45" w:rsidRDefault="000C7D45" w:rsidP="000C7D45">
      <w:pPr>
        <w:pStyle w:val="ListParagraph"/>
        <w:numPr>
          <w:ilvl w:val="0"/>
          <w:numId w:val="36"/>
        </w:numPr>
        <w:rPr>
          <w:b/>
        </w:rPr>
      </w:pPr>
      <w:r w:rsidRPr="000C7D45">
        <w:rPr>
          <w:b/>
        </w:rPr>
        <w:t>Bất cẩn trong sinh hoạt</w:t>
      </w:r>
      <w:r w:rsidR="005578E8" w:rsidRPr="000C7D45">
        <w:rPr>
          <w:b/>
        </w:rPr>
        <w:t>:</w:t>
      </w:r>
      <w:r w:rsidRPr="000C7D45">
        <w:rPr>
          <w:b/>
        </w:rPr>
        <w:t xml:space="preserve"> </w:t>
      </w:r>
      <w:r w:rsidRPr="000C7D45">
        <w:t>Nhiều vụ cháy xuất phát từ những hành vi thiếu thận trọng của con người, chẳng hạn như đốt rác không kiểm soát, hút thuốc gần vật dễ cháy hoặc sử dụng bếp lửa không an toàn.</w:t>
      </w:r>
    </w:p>
    <w:p w14:paraId="2B2D875C" w14:textId="6BEAF89E" w:rsidR="005578E8" w:rsidRPr="000C7D45" w:rsidRDefault="005578E8" w:rsidP="00742B05">
      <w:pPr>
        <w:pStyle w:val="ListParagraph"/>
        <w:numPr>
          <w:ilvl w:val="0"/>
          <w:numId w:val="36"/>
        </w:numPr>
        <w:rPr>
          <w:b/>
        </w:rPr>
      </w:pPr>
      <w:r w:rsidRPr="000C7D45">
        <w:rPr>
          <w:b/>
        </w:rPr>
        <w:t>Hệ thống phòng cháy chữa cháy</w:t>
      </w:r>
      <w:r w:rsidR="000C7D45">
        <w:rPr>
          <w:b/>
        </w:rPr>
        <w:t xml:space="preserve"> chưa đảm bảo</w:t>
      </w:r>
      <w:r w:rsidRPr="000C7D45">
        <w:rPr>
          <w:b/>
        </w:rPr>
        <w:t>:</w:t>
      </w:r>
      <w:r w:rsidR="000C7D45">
        <w:rPr>
          <w:b/>
        </w:rPr>
        <w:t xml:space="preserve"> </w:t>
      </w:r>
      <w:r w:rsidR="000C7D45">
        <w:t xml:space="preserve">Đây không phải là nguyên nhân gây ra hỏa hoạn nhưng lại là nguyên nhân khiến đám cháy khó kiểm soát, dẫn đến hậu quả nghiêm trọng. Những hạn chế thường gặp gồm thiết bị cảnh báo hỏng, hệ thống chữa cháy không đủ công </w:t>
      </w:r>
      <w:proofErr w:type="gramStart"/>
      <w:r w:rsidR="000C7D45">
        <w:t>suất,…</w:t>
      </w:r>
      <w:proofErr w:type="gramEnd"/>
    </w:p>
    <w:p w14:paraId="24B1EA54" w14:textId="7FE4DB92" w:rsidR="005578E8" w:rsidRPr="000C7D45" w:rsidRDefault="005578E8" w:rsidP="00225351">
      <w:pPr>
        <w:pStyle w:val="ListParagraph"/>
        <w:numPr>
          <w:ilvl w:val="0"/>
          <w:numId w:val="36"/>
        </w:numPr>
        <w:rPr>
          <w:b/>
        </w:rPr>
      </w:pPr>
      <w:r w:rsidRPr="005578E8">
        <w:rPr>
          <w:b/>
        </w:rPr>
        <w:t>Hệ thống thoát hiểm:</w:t>
      </w:r>
      <w:r w:rsidR="000C7D45">
        <w:rPr>
          <w:b/>
        </w:rPr>
        <w:t xml:space="preserve"> </w:t>
      </w:r>
      <w:r w:rsidR="000C7D45">
        <w:t>Những vụ cháy gây hậu quả to lớn về người thì nguyên nhân chính gây tử vong lại không phải là bỏng, cháy mà là ngạt khí độc. Nguyên nhân chủ yếu là do lối thoát hiểm không có hoặc bị chặn, không đạt tiêu chuẩn an toàn PCCC.</w:t>
      </w:r>
    </w:p>
    <w:p w14:paraId="09C86D2C" w14:textId="49388410" w:rsidR="000C7D45" w:rsidRPr="000C7D45" w:rsidRDefault="000C7D45" w:rsidP="000C7D45">
      <w:pPr>
        <w:ind w:firstLine="567"/>
      </w:pPr>
      <w:r w:rsidRPr="000C7D45">
        <w:t xml:space="preserve">Trước thực trạng này, việc ứng dụng công nghệ để cải thiện hệ thống cảnh báo và ngăn ngừa hỏa hoạn là điều cấp thiết. </w:t>
      </w:r>
      <w:r w:rsidR="007C23EF">
        <w:t xml:space="preserve">Là những người trực tiếp sinh sống trong chung cư mini, </w:t>
      </w:r>
      <w:r w:rsidR="007C23EF" w:rsidRPr="007C23EF">
        <w:t>nhóm sinh viên lớp Điện tử 05 – K66 nhận thức rõ mức độ nguy hiểm của hỏa hoạn và đã</w:t>
      </w:r>
      <w:r w:rsidRPr="000C7D45">
        <w:t xml:space="preserve"> lựa chọn đề tài " Thiết kế hệ thống cảnh báo hỏa hoạn cho chung cư mini". Đề tài này được xây dựng dựa trên những kiến thức đã học tại Đại học Bách khoa Hà Nội, với mục tiêu phát triển hệ thống giám sát, cảnh báo sớm và tự động hóa các giải pháp ứng phó khi có sự cố cháy xảy ra.</w:t>
      </w:r>
    </w:p>
    <w:p w14:paraId="3E8AA5B3" w14:textId="02CB608E" w:rsidR="00FC5FE8" w:rsidRDefault="00BD315F" w:rsidP="00DD4CCD">
      <w:pPr>
        <w:pStyle w:val="Heading2"/>
      </w:pPr>
      <w:r>
        <w:t>Mục tiêu của đề tài</w:t>
      </w:r>
    </w:p>
    <w:p w14:paraId="4F43D118" w14:textId="6571CEA8" w:rsidR="00086CFE" w:rsidRDefault="00086CFE" w:rsidP="00086CFE">
      <w:pPr>
        <w:ind w:firstLine="567"/>
      </w:pPr>
      <w:r w:rsidRPr="00086CFE">
        <w:lastRenderedPageBreak/>
        <w:t xml:space="preserve">Phát triển và nghiên cứu hệ thống cảnh báo hỏa hoạn cho chung cư mini, tích hợp cảm biến khói và xử lý hình ảnh từ camera tại biên (Edge Computing) với trí tuệ nhân tạo, nhằm phát hiện sớm dấu hiệu </w:t>
      </w:r>
      <w:r>
        <w:t>hỏa hoạn</w:t>
      </w:r>
      <w:r w:rsidRPr="00086CFE">
        <w:t>, tối ưu hóa hiệu năng và chi phí triển khai để hướng đến ứng dụng thực tế và thương mại hóa.</w:t>
      </w:r>
    </w:p>
    <w:p w14:paraId="5A11E317" w14:textId="44F6813B" w:rsidR="00086CFE" w:rsidRPr="00086CFE" w:rsidRDefault="00086CFE" w:rsidP="00086CFE">
      <w:pPr>
        <w:rPr>
          <w:b/>
        </w:rPr>
      </w:pPr>
      <w:r w:rsidRPr="00086CFE">
        <w:rPr>
          <w:b/>
        </w:rPr>
        <w:t>Mục tiêu cụ thể:</w:t>
      </w:r>
    </w:p>
    <w:p w14:paraId="3D8C63BD" w14:textId="43992A3C" w:rsidR="00086CFE" w:rsidRDefault="00086CFE" w:rsidP="00086CFE">
      <w:pPr>
        <w:pStyle w:val="ListParagraph"/>
        <w:numPr>
          <w:ilvl w:val="0"/>
          <w:numId w:val="37"/>
        </w:numPr>
      </w:pPr>
      <w:r w:rsidRPr="00086CFE">
        <w:t xml:space="preserve">Tìm hiểu và </w:t>
      </w:r>
      <w:r>
        <w:t>n</w:t>
      </w:r>
      <w:r w:rsidRPr="00086CFE">
        <w:t xml:space="preserve">ghiên cứu </w:t>
      </w:r>
      <w:r>
        <w:t>h</w:t>
      </w:r>
      <w:r w:rsidRPr="00086CFE">
        <w:t xml:space="preserve">ệ thống </w:t>
      </w:r>
      <w:r>
        <w:t>c</w:t>
      </w:r>
      <w:r w:rsidRPr="00086CFE">
        <w:t xml:space="preserve">ảnh báo </w:t>
      </w:r>
      <w:r>
        <w:t>h</w:t>
      </w:r>
      <w:r w:rsidRPr="00086CFE">
        <w:t>ỏa hoạn</w:t>
      </w:r>
      <w:r>
        <w:t>.</w:t>
      </w:r>
    </w:p>
    <w:p w14:paraId="57F06E41" w14:textId="77E88751" w:rsidR="00086CFE" w:rsidRDefault="00086CFE" w:rsidP="00086CFE">
      <w:pPr>
        <w:pStyle w:val="ListParagraph"/>
        <w:numPr>
          <w:ilvl w:val="0"/>
          <w:numId w:val="37"/>
        </w:numPr>
      </w:pPr>
      <w:r w:rsidRPr="00086CFE">
        <w:t xml:space="preserve">Tối ưu hóa </w:t>
      </w:r>
      <w:r>
        <w:t>h</w:t>
      </w:r>
      <w:r w:rsidRPr="00086CFE">
        <w:t xml:space="preserve">iệu năng và </w:t>
      </w:r>
      <w:r>
        <w:t>c</w:t>
      </w:r>
      <w:r w:rsidRPr="00086CFE">
        <w:t xml:space="preserve">hi phí </w:t>
      </w:r>
      <w:r>
        <w:t>t</w:t>
      </w:r>
      <w:r w:rsidRPr="00086CFE">
        <w:t>riển khai</w:t>
      </w:r>
      <w:r>
        <w:t>.</w:t>
      </w:r>
    </w:p>
    <w:p w14:paraId="1C56FCC6" w14:textId="1D070014" w:rsidR="00086CFE" w:rsidRPr="00086CFE" w:rsidRDefault="00086CFE" w:rsidP="00086CFE">
      <w:pPr>
        <w:pStyle w:val="ListParagraph"/>
        <w:numPr>
          <w:ilvl w:val="0"/>
          <w:numId w:val="37"/>
        </w:numPr>
      </w:pPr>
      <w:r w:rsidRPr="00086CFE">
        <w:t xml:space="preserve">Ứng dụng </w:t>
      </w:r>
      <w:r>
        <w:t>t</w:t>
      </w:r>
      <w:r w:rsidRPr="00086CFE">
        <w:t xml:space="preserve">hực tiễn và </w:t>
      </w:r>
      <w:r>
        <w:t>k</w:t>
      </w:r>
      <w:r w:rsidRPr="00086CFE">
        <w:t xml:space="preserve">iểm nghiệm </w:t>
      </w:r>
      <w:r>
        <w:t>h</w:t>
      </w:r>
      <w:r w:rsidRPr="00086CFE">
        <w:t>ệ thống</w:t>
      </w:r>
      <w:r>
        <w:t>.</w:t>
      </w:r>
    </w:p>
    <w:p w14:paraId="33E5D758" w14:textId="3A4F0E9E" w:rsidR="00FC5FE8" w:rsidRDefault="00086CFE" w:rsidP="00DD4CCD">
      <w:pPr>
        <w:pStyle w:val="Heading2"/>
      </w:pPr>
      <w:r>
        <w:t>Mục tiêu chức năng</w:t>
      </w:r>
    </w:p>
    <w:p w14:paraId="0BAA5445" w14:textId="7E8491AD" w:rsidR="0025276B" w:rsidRDefault="0025276B" w:rsidP="0025276B">
      <w:pPr>
        <w:pStyle w:val="Heading3"/>
      </w:pPr>
      <w:r w:rsidRPr="0025276B">
        <w:t>Phát hiện sớm nguy cơ cháy</w:t>
      </w:r>
    </w:p>
    <w:p w14:paraId="3ED599C0" w14:textId="6C5B76AB" w:rsidR="0025276B" w:rsidRDefault="00210E22" w:rsidP="0025276B">
      <w:pPr>
        <w:pStyle w:val="ListParagraph"/>
        <w:numPr>
          <w:ilvl w:val="0"/>
          <w:numId w:val="40"/>
        </w:numPr>
      </w:pPr>
      <w:r>
        <w:t xml:space="preserve">Thông qua cảm biến: </w:t>
      </w:r>
      <w:r w:rsidRPr="00210E22">
        <w:t xml:space="preserve">Hệ thống tích hợp các cảm biến </w:t>
      </w:r>
      <w:r>
        <w:t>khói</w:t>
      </w:r>
      <w:r w:rsidRPr="00210E22">
        <w:t xml:space="preserve"> được lắp đặt tại các vị trí trọng yếu trong không gian </w:t>
      </w:r>
      <w:r>
        <w:t>chung cư mini</w:t>
      </w:r>
      <w:r w:rsidRPr="00210E22">
        <w:t>. Các cảm biến này liên tục giám sát</w:t>
      </w:r>
      <w:r>
        <w:t xml:space="preserve"> nồng độ hạt bụi mịn và khí cháy.</w:t>
      </w:r>
      <w:r w:rsidRPr="00210E22">
        <w:t xml:space="preserve"> Mọi biến đổi bất thường sẽ được ghi nhận và đánh giá nhằm phát hiện sớm khả năng xảy ra </w:t>
      </w:r>
      <w:r>
        <w:t>hỏa hoạn</w:t>
      </w:r>
      <w:r w:rsidRPr="00210E22">
        <w:t>.</w:t>
      </w:r>
    </w:p>
    <w:p w14:paraId="43C097F0" w14:textId="0A56D1EA" w:rsidR="00EB5C75" w:rsidRDefault="00210E22" w:rsidP="00EB5C75">
      <w:pPr>
        <w:pStyle w:val="ListParagraph"/>
        <w:numPr>
          <w:ilvl w:val="0"/>
          <w:numId w:val="40"/>
        </w:numPr>
      </w:pPr>
      <w:r>
        <w:t xml:space="preserve">Thông qua trí tuệ nhân tạo (AI): </w:t>
      </w:r>
      <w:r w:rsidRPr="00210E22">
        <w:t xml:space="preserve">Dữ liệu thu thập từ cảm biến, cùng với hình ảnh hoặc video từ camera, sẽ được xử lý bởi các thuật toán học máy. Hệ thống AI được </w:t>
      </w:r>
      <w:r>
        <w:t>huấn luyện</w:t>
      </w:r>
      <w:r w:rsidRPr="00210E22">
        <w:t xml:space="preserve"> để nhận diện các đặc điểm và biểu hiện của </w:t>
      </w:r>
      <w:r>
        <w:t>hỏa hoạn</w:t>
      </w:r>
      <w:r w:rsidRPr="00210E22">
        <w:t xml:space="preserve"> trong nhiều điều kiện môi trường khác nhau, từ đó đưa ra các cảnh báo chính xác và kịp thời.</w:t>
      </w:r>
    </w:p>
    <w:p w14:paraId="3FBFA1C0" w14:textId="2B4A3D84" w:rsidR="00EB5C75" w:rsidRDefault="00EB5C75" w:rsidP="00EB5C75">
      <w:pPr>
        <w:pStyle w:val="Heading3"/>
      </w:pPr>
      <w:r>
        <w:t>Xử lý dữ liệu tại biên (Edge Computing)</w:t>
      </w:r>
    </w:p>
    <w:p w14:paraId="5A26BFC7" w14:textId="03727C64" w:rsidR="003B039F" w:rsidRDefault="003B039F" w:rsidP="003B039F">
      <w:pPr>
        <w:pStyle w:val="ListParagraph"/>
        <w:numPr>
          <w:ilvl w:val="0"/>
          <w:numId w:val="40"/>
        </w:numPr>
      </w:pPr>
      <w:r>
        <w:t xml:space="preserve">Xử lý dữ liệu tại biên: </w:t>
      </w:r>
      <w:r w:rsidRPr="003B039F">
        <w:t>Dữ liệu thu thập từ cảm biến và camera được phân tích ngay tại tầng, giúp giảm thiểu độ trễ</w:t>
      </w:r>
      <w:r w:rsidR="00E4290F">
        <w:t xml:space="preserve"> so với</w:t>
      </w:r>
      <w:r w:rsidRPr="003B039F">
        <w:t xml:space="preserve"> khi truyền tải thông tin đến hệ thống trung tâm. Điều này cho phép hệ thống phản ứng nhanh chóng trong tình huống khẩn cấp.</w:t>
      </w:r>
    </w:p>
    <w:p w14:paraId="2CF1DF14" w14:textId="360B1DC1" w:rsidR="003B039F" w:rsidRDefault="003B039F" w:rsidP="003B039F">
      <w:pPr>
        <w:pStyle w:val="ListParagraph"/>
        <w:numPr>
          <w:ilvl w:val="0"/>
          <w:numId w:val="40"/>
        </w:numPr>
      </w:pPr>
      <w:r>
        <w:t xml:space="preserve">Tính độc lập và độ tin cậy cao: </w:t>
      </w:r>
      <w:r w:rsidR="00E4290F" w:rsidRPr="00E4290F">
        <w:t xml:space="preserve">Mỗi đơn vị xử lý hoạt động độc lập, </w:t>
      </w:r>
      <w:r w:rsidR="00E4290F">
        <w:t xml:space="preserve">hạn chế việc cả hệ thống bị ảnh hưởng khi có một đơn vị gặp sự cố, giúp </w:t>
      </w:r>
      <w:r w:rsidR="00E4290F" w:rsidRPr="00E4290F">
        <w:t>nâng cao khả năng chịu lỗi và đảm bảo sự ổn định của toàn hệ thống.</w:t>
      </w:r>
    </w:p>
    <w:p w14:paraId="71BEE3D2" w14:textId="70EBF9D3" w:rsidR="00E4290F" w:rsidRDefault="00E4290F" w:rsidP="00E4290F">
      <w:pPr>
        <w:pStyle w:val="Heading3"/>
      </w:pPr>
      <w:r w:rsidRPr="00E4290F">
        <w:t>Tích hợp trí tuệ nhân tạo (AI) xử lý hình ảnh</w:t>
      </w:r>
    </w:p>
    <w:p w14:paraId="27DBF908" w14:textId="1773C9DF" w:rsidR="00E4290F" w:rsidRDefault="00E4290F" w:rsidP="00E4290F">
      <w:pPr>
        <w:pStyle w:val="ListParagraph"/>
        <w:numPr>
          <w:ilvl w:val="0"/>
          <w:numId w:val="40"/>
        </w:numPr>
      </w:pPr>
      <w:r>
        <w:t>Nghiên cứu, ứng dụng</w:t>
      </w:r>
      <w:r w:rsidRPr="00E4290F">
        <w:t xml:space="preserve"> các thuật toán AI để phân tích hình ảnh từ camera và nhận diện dấu hiệu cháy, từ đó xác định mức độ nghiêm trọng của tình huống.</w:t>
      </w:r>
    </w:p>
    <w:p w14:paraId="50141D0B" w14:textId="3B1AB5A4" w:rsidR="00E4290F" w:rsidRDefault="00E4290F" w:rsidP="00E4290F">
      <w:pPr>
        <w:pStyle w:val="ListParagraph"/>
        <w:numPr>
          <w:ilvl w:val="0"/>
          <w:numId w:val="40"/>
        </w:numPr>
      </w:pPr>
      <w:r w:rsidRPr="00E4290F">
        <w:t>Kết hợp dữ liệu từ cảm biến khói và hình ảnh để đưa ra quyết định cảnh báo chính xác.</w:t>
      </w:r>
    </w:p>
    <w:p w14:paraId="0AB719E4" w14:textId="762E4950" w:rsidR="00E4290F" w:rsidRDefault="00E4290F" w:rsidP="00E4290F">
      <w:pPr>
        <w:pStyle w:val="Heading3"/>
      </w:pPr>
      <w:r w:rsidRPr="00E4290F">
        <w:t>Tạo cơ chế cảnh báo đa tầng và can thiệp thủ công</w:t>
      </w:r>
    </w:p>
    <w:p w14:paraId="68BF8329" w14:textId="180E4E66" w:rsidR="00C574F4" w:rsidRDefault="00C574F4" w:rsidP="00C574F4">
      <w:pPr>
        <w:pStyle w:val="ListParagraph"/>
        <w:numPr>
          <w:ilvl w:val="0"/>
          <w:numId w:val="40"/>
        </w:numPr>
      </w:pPr>
      <w:r>
        <w:t xml:space="preserve">Tổng hợp dữ liệu thu được: </w:t>
      </w:r>
      <w:r w:rsidRPr="00C574F4">
        <w:t>Hệ thống sẽ liên tục thu thập và phân tích dữ liệu từ cảm biến và hình ảnh/video từ camera xử lý bởi AI. Việc tích hợp này cho phép hệ thống đánh giá chính xác tình trạng cháy dựa trên nhiều nguồn dữ liệu khác nhau.</w:t>
      </w:r>
    </w:p>
    <w:p w14:paraId="77E2705A" w14:textId="099491BB" w:rsidR="00C574F4" w:rsidRDefault="00C574F4" w:rsidP="00C574F4">
      <w:pPr>
        <w:pStyle w:val="ListParagraph"/>
        <w:numPr>
          <w:ilvl w:val="0"/>
          <w:numId w:val="40"/>
        </w:numPr>
      </w:pPr>
      <w:r>
        <w:t xml:space="preserve">Cảnh báo nội bộ và kích hoạt sơ tán: </w:t>
      </w:r>
      <w:r w:rsidRPr="00C574F4">
        <w:t xml:space="preserve">Ngay khi phát hiện dấu hiệu cháy qua cảm biến hoặc khi hình ảnh được AI nhận diện có đặc trưng của đám cháy, hệ thống sẽ kích hoạt cảnh báo nội bộ tại tầng bằng cách bật đèn báo. </w:t>
      </w:r>
      <w:r>
        <w:t xml:space="preserve">Sau </w:t>
      </w:r>
      <w:r>
        <w:lastRenderedPageBreak/>
        <w:t>một khoảng thời gian</w:t>
      </w:r>
      <w:r w:rsidRPr="00C574F4">
        <w:t>, nếu</w:t>
      </w:r>
      <w:r>
        <w:t xml:space="preserve"> không nhận được phản hồi từ người dùng và</w:t>
      </w:r>
      <w:r w:rsidRPr="00C574F4">
        <w:t xml:space="preserve"> tình trạng nguy hiểm được xác định rõ ràng, hệ thống sẽ tự động</w:t>
      </w:r>
      <w:r>
        <w:t xml:space="preserve"> </w:t>
      </w:r>
      <w:r w:rsidRPr="00C574F4">
        <w:t xml:space="preserve">gửi cảnh báo chi tiết qua ứng dụng di động đến chủ căn hộ và ban quản lý chung cư. </w:t>
      </w:r>
      <w:r>
        <w:t>Điều này sẽ g</w:t>
      </w:r>
      <w:r w:rsidRPr="00C574F4">
        <w:t>iúp người dùng kịp thời kiểm soát và can thiệp khi cần thiết.</w:t>
      </w:r>
    </w:p>
    <w:p w14:paraId="23A7588D" w14:textId="0E170AD8" w:rsidR="00C574F4" w:rsidRPr="00C574F4" w:rsidRDefault="00C574F4" w:rsidP="00C574F4">
      <w:pPr>
        <w:pStyle w:val="ListParagraph"/>
        <w:numPr>
          <w:ilvl w:val="0"/>
          <w:numId w:val="40"/>
        </w:numPr>
      </w:pPr>
      <w:r w:rsidRPr="00C574F4">
        <w:t>Kích hoạt đèn thoát hiểm</w:t>
      </w:r>
      <w:r>
        <w:t xml:space="preserve">: </w:t>
      </w:r>
      <w:r w:rsidRPr="00C574F4">
        <w:t xml:space="preserve">Trong trường hợp xảy ra cháy, các đèn thoát hiểm được bố trí tại các vị trí chiến lược (gần cửa ra vào và lối thoát hiểm) sẽ tự động bật sáng. Điều này chỉ dẫn con đường an toàn, giúp </w:t>
      </w:r>
      <w:r w:rsidR="00C45C50">
        <w:t>mọi người</w:t>
      </w:r>
      <w:r w:rsidRPr="00C574F4">
        <w:t xml:space="preserve"> nhanh chóng định hướng và sơ tán khỏi khu vực nguy hiểm.</w:t>
      </w:r>
    </w:p>
    <w:p w14:paraId="731D013B" w14:textId="570AD5A5" w:rsidR="00F95B23" w:rsidRDefault="00120232" w:rsidP="00F95B23">
      <w:pPr>
        <w:pStyle w:val="Heading2"/>
      </w:pPr>
      <w:r>
        <w:t>Mục tiêu phi chức năng</w:t>
      </w:r>
    </w:p>
    <w:p w14:paraId="6F9CB061" w14:textId="69DD199F" w:rsidR="007F2A10" w:rsidRDefault="004C5C33" w:rsidP="004C5C33">
      <w:pPr>
        <w:pStyle w:val="ListParagraph"/>
        <w:numPr>
          <w:ilvl w:val="0"/>
          <w:numId w:val="40"/>
        </w:numPr>
      </w:pPr>
      <w:r>
        <w:t xml:space="preserve">Tính bảo mật: </w:t>
      </w:r>
      <w:r w:rsidRPr="004C5C33">
        <w:t>Đảm bảo chỉ những người dùng được ủy quyền mới có thể đăng nhập vào ứng dụng giám sát để xem hình ảnh và video từ camera. Hệ thống sẽ triển khai các cơ chế xác thực đơn nhằm ngăn chặn truy cập trái phép, mà không yêu cầu bảo vệ phức tạp dữ liệu cá nhân.</w:t>
      </w:r>
    </w:p>
    <w:p w14:paraId="3D919746" w14:textId="4E2D778F" w:rsidR="00D466EE" w:rsidRDefault="00904496" w:rsidP="00BC159D">
      <w:pPr>
        <w:pStyle w:val="ListParagraph"/>
        <w:numPr>
          <w:ilvl w:val="0"/>
          <w:numId w:val="40"/>
        </w:numPr>
      </w:pPr>
      <w:r>
        <w:t xml:space="preserve">Độ tin cậy và ổn định: </w:t>
      </w:r>
      <w:bookmarkStart w:id="0" w:name="_Toc21499679"/>
      <w:r w:rsidRPr="00904496">
        <w:t xml:space="preserve">Hệ thống phải luôn duy trì hoạt động liên tục trong mọi điều kiện. </w:t>
      </w:r>
      <w:r>
        <w:t>Có thể nghiên cứu,</w:t>
      </w:r>
      <w:r w:rsidRPr="00904496">
        <w:t xml:space="preserve"> tích hợp các giải pháp dự phòng, theo dõi trạng thái liên tục và cơ chế tự phục hồi khi gặp sự cố </w:t>
      </w:r>
      <w:r>
        <w:t>để</w:t>
      </w:r>
      <w:r w:rsidRPr="00904496">
        <w:t xml:space="preserve"> đảm bảo hiệu suất ổn định và tính sẵn sàng cao của toàn bộ hệ thống.</w:t>
      </w:r>
      <w:r>
        <w:t xml:space="preserve"> </w:t>
      </w:r>
      <w:bookmarkEnd w:id="0"/>
    </w:p>
    <w:p w14:paraId="4150851C" w14:textId="0FDF7F53" w:rsidR="007A1806" w:rsidRDefault="007A1806" w:rsidP="00BC159D">
      <w:pPr>
        <w:pStyle w:val="ListParagraph"/>
        <w:numPr>
          <w:ilvl w:val="0"/>
          <w:numId w:val="40"/>
        </w:numPr>
      </w:pPr>
      <w:r>
        <w:t xml:space="preserve">Khả năng mở rộng: </w:t>
      </w:r>
      <w:r w:rsidRPr="007A1806">
        <w:t>Với thiết kế theo mô hình phân mảnh, hệ thống có thể dễ dàng mở rộng hoặc bổ sung thêm các loại cảm biến và tính năng mới mà không ảnh hưởng đến hoạt động hiện tại. Điều này tạo điều kiện thuận lợi cho việc nâng cấp hệ thống khi có yêu cầu phát triển trong tương lai.</w:t>
      </w:r>
    </w:p>
    <w:p w14:paraId="0C244090" w14:textId="61A7356B" w:rsidR="007A1806" w:rsidRDefault="007A1806" w:rsidP="00BC159D">
      <w:pPr>
        <w:pStyle w:val="ListParagraph"/>
        <w:numPr>
          <w:ilvl w:val="0"/>
          <w:numId w:val="40"/>
        </w:numPr>
      </w:pPr>
      <w:r>
        <w:t xml:space="preserve">Dễ sử dụng: </w:t>
      </w:r>
      <w:r w:rsidRPr="007A1806">
        <w:t xml:space="preserve">Giao diện của hệ thống phải thân thiện, trực quan và dễ thao tác, cho phép người dùng ở mọi trình độ có thể nhanh chóng làm quen và sử dụng hiệu quả. </w:t>
      </w:r>
    </w:p>
    <w:p w14:paraId="7C8C8EC3" w14:textId="134AD732" w:rsidR="00C1242D" w:rsidRDefault="007A1806" w:rsidP="007A1806">
      <w:pPr>
        <w:pStyle w:val="ListParagraph"/>
        <w:numPr>
          <w:ilvl w:val="0"/>
          <w:numId w:val="40"/>
        </w:numPr>
      </w:pPr>
      <w:r>
        <w:t xml:space="preserve">Hiệu suất: </w:t>
      </w:r>
      <w:r w:rsidRPr="007A1806">
        <w:t>Hệ thống phải đảm bảo tốc độ phản hồi nhanh chóng với độ trễ ở mức tối thiểu, nhất là trong các tình huống khẩn cấp</w:t>
      </w:r>
      <w:r>
        <w:t>.</w:t>
      </w:r>
    </w:p>
    <w:p w14:paraId="15BB6CE8" w14:textId="2A680E5D" w:rsidR="00793FD2" w:rsidRDefault="00565C4E" w:rsidP="00793FD2">
      <w:pPr>
        <w:pStyle w:val="Heading2"/>
      </w:pPr>
      <w:r>
        <w:t>Phạm vi nghiên cứu</w:t>
      </w:r>
    </w:p>
    <w:p w14:paraId="63B0FCD1" w14:textId="46169D9C" w:rsidR="00953B66" w:rsidRDefault="00953B66" w:rsidP="00A17FAF">
      <w:pPr>
        <w:jc w:val="center"/>
      </w:pPr>
    </w:p>
    <w:p w14:paraId="7F42ED39" w14:textId="7B7C93C1" w:rsidR="00A17FAF" w:rsidRDefault="00A17FAF" w:rsidP="00A17FAF">
      <w:pPr>
        <w:pStyle w:val="ListParagraph"/>
        <w:jc w:val="center"/>
      </w:pPr>
    </w:p>
    <w:p w14:paraId="679DBF79" w14:textId="1307EDAB" w:rsidR="00A17FAF" w:rsidRDefault="00063748" w:rsidP="00A17FAF">
      <w:pPr>
        <w:pStyle w:val="Heading2"/>
      </w:pPr>
      <w:r>
        <w:t>Phương pháp nghiên cứu</w:t>
      </w:r>
    </w:p>
    <w:p w14:paraId="32357D15" w14:textId="44106D65" w:rsidR="00F37D28" w:rsidRDefault="00F37D28" w:rsidP="00F37D28">
      <w:pPr>
        <w:pStyle w:val="ListParagraph"/>
        <w:numPr>
          <w:ilvl w:val="0"/>
          <w:numId w:val="40"/>
        </w:numPr>
      </w:pPr>
      <w:r>
        <w:t xml:space="preserve">Tổng hợp lại kiến thức </w:t>
      </w:r>
      <w:r w:rsidR="00AA067B">
        <w:t>đã học trong chương trình.</w:t>
      </w:r>
    </w:p>
    <w:p w14:paraId="45419B60" w14:textId="20C27919" w:rsidR="00AA067B" w:rsidRDefault="00AA067B" w:rsidP="00F37D28">
      <w:pPr>
        <w:pStyle w:val="ListParagraph"/>
        <w:numPr>
          <w:ilvl w:val="0"/>
          <w:numId w:val="40"/>
        </w:numPr>
      </w:pPr>
      <w:r w:rsidRPr="00AA067B">
        <w:t>Tìm kiếm</w:t>
      </w:r>
      <w:r>
        <w:t xml:space="preserve">, nghiên cứu </w:t>
      </w:r>
      <w:r w:rsidRPr="00AA067B">
        <w:t xml:space="preserve">các bài báo khoa học, tạp chí, luận văn, và báo cáo kỹ thuật liên quan đến </w:t>
      </w:r>
      <w:r>
        <w:t>đề tài.</w:t>
      </w:r>
    </w:p>
    <w:p w14:paraId="5FAC6BAD" w14:textId="07C45201" w:rsidR="00AA067B" w:rsidRDefault="00AA067B" w:rsidP="00F37D28">
      <w:pPr>
        <w:pStyle w:val="ListParagraph"/>
        <w:numPr>
          <w:ilvl w:val="0"/>
          <w:numId w:val="40"/>
        </w:numPr>
      </w:pPr>
      <w:r>
        <w:t>Tham khảo các tài liệu liên quan đến công cụ được sử dụng cho hệ thống.</w:t>
      </w:r>
    </w:p>
    <w:p w14:paraId="118AA03F" w14:textId="72A85DB5" w:rsidR="00AA067B" w:rsidRDefault="00AA067B" w:rsidP="00F37D28">
      <w:pPr>
        <w:pStyle w:val="ListParagraph"/>
        <w:numPr>
          <w:ilvl w:val="0"/>
          <w:numId w:val="40"/>
        </w:numPr>
      </w:pPr>
      <w:r>
        <w:t>Nghiên cứu về các tiêu chuẩn về phòng cháy chữa cháy của các tổ chức uy tín. Khảo sát các giải pháp hiện có trên thị trường.</w:t>
      </w:r>
    </w:p>
    <w:p w14:paraId="401FD866" w14:textId="7FCF8073" w:rsidR="00AA067B" w:rsidRDefault="00AA067B" w:rsidP="00F37D28">
      <w:pPr>
        <w:pStyle w:val="ListParagraph"/>
        <w:numPr>
          <w:ilvl w:val="0"/>
          <w:numId w:val="40"/>
        </w:numPr>
      </w:pPr>
      <w:r>
        <w:t>Tham khảo ý kiến trên các diễn đàn.</w:t>
      </w:r>
    </w:p>
    <w:p w14:paraId="567FCA11" w14:textId="4FF82B5B" w:rsidR="00AA067B" w:rsidRPr="00F37D28" w:rsidRDefault="00AA067B" w:rsidP="00F37D28">
      <w:pPr>
        <w:pStyle w:val="ListParagraph"/>
        <w:numPr>
          <w:ilvl w:val="0"/>
          <w:numId w:val="40"/>
        </w:numPr>
      </w:pPr>
      <w:r>
        <w:t>Hỗ trợ từ giảng viên hướng dẫn.</w:t>
      </w:r>
    </w:p>
    <w:p w14:paraId="6102647A" w14:textId="57403A66" w:rsidR="00A17FAF" w:rsidRDefault="00A17FAF" w:rsidP="00A17FAF">
      <w:pPr>
        <w:pStyle w:val="ListParagraph"/>
        <w:jc w:val="center"/>
      </w:pPr>
    </w:p>
    <w:p w14:paraId="227E4DE6" w14:textId="512BE251" w:rsidR="0083435A" w:rsidRDefault="00316607" w:rsidP="0083435A">
      <w:pPr>
        <w:pStyle w:val="Heading2"/>
      </w:pPr>
      <w:r>
        <w:t>Đối tượng hướng đến</w:t>
      </w:r>
    </w:p>
    <w:p w14:paraId="439FD080" w14:textId="7B316FCF" w:rsidR="00ED4B6B" w:rsidRDefault="00BC159D" w:rsidP="00967FB1">
      <w:pPr>
        <w:pStyle w:val="ListParagraph"/>
        <w:numPr>
          <w:ilvl w:val="0"/>
          <w:numId w:val="40"/>
        </w:numPr>
      </w:pPr>
      <w:r>
        <w:lastRenderedPageBreak/>
        <w:t xml:space="preserve">Chung cư mini: Hệ thống được thiết kế phù hợp cho các khu </w:t>
      </w:r>
      <w:r w:rsidR="000A4F27">
        <w:t>chung cư mini hoặc nhà trọ nhiều tầng</w:t>
      </w:r>
      <w:r w:rsidR="003604FC">
        <w:t xml:space="preserve"> nhằm hạn chế mối nguy hại về hỏa hoạn đối với cư dân xuống mức thấp nhất.</w:t>
      </w:r>
    </w:p>
    <w:p w14:paraId="329B5867" w14:textId="04AC3459" w:rsidR="003604FC" w:rsidRDefault="003604FC" w:rsidP="00967FB1">
      <w:pPr>
        <w:pStyle w:val="ListParagraph"/>
        <w:numPr>
          <w:ilvl w:val="0"/>
          <w:numId w:val="40"/>
        </w:numPr>
      </w:pPr>
      <w:r>
        <w:t xml:space="preserve">Hộ gia đình cá nhân: </w:t>
      </w:r>
      <w:r w:rsidRPr="003604FC">
        <w:t xml:space="preserve">Các </w:t>
      </w:r>
      <w:r>
        <w:t xml:space="preserve">hộ </w:t>
      </w:r>
      <w:r w:rsidRPr="003604FC">
        <w:t xml:space="preserve">gia đình có thể mua và lắp đặt hệ thống này </w:t>
      </w:r>
      <w:r>
        <w:t>tại nhà</w:t>
      </w:r>
      <w:r w:rsidRPr="003604FC">
        <w:t>. Với khả năng phát hiện sớm nguy cơ hỏa hoạn và cảnh báo tự động, sản phẩm giúp tăng cường an toàn, đặc biệt khi không có người ở nhà hoặc vào ban đêm, từ đó bảo vệ an toàn cho tất cả các thành viên trong gia đình.</w:t>
      </w:r>
    </w:p>
    <w:p w14:paraId="5D60E69D" w14:textId="39A0554B" w:rsidR="003604FC" w:rsidRDefault="003604FC" w:rsidP="00967FB1">
      <w:pPr>
        <w:pStyle w:val="ListParagraph"/>
        <w:numPr>
          <w:ilvl w:val="0"/>
          <w:numId w:val="40"/>
        </w:numPr>
      </w:pPr>
      <w:r>
        <w:t>Nhà xưởng: Với việc xử lý dữ liệu tại biên, hệ thống này cũng phù hợp để sử dụng tại các nhà xưởng. Tuy nhiên, trong một môi trường khác, điều kiện khác sẽ cần một số điều chỉnh và cải tiến.</w:t>
      </w:r>
    </w:p>
    <w:p w14:paraId="165209D5" w14:textId="1E16563D" w:rsidR="00AE1511" w:rsidRDefault="002651FB" w:rsidP="5D73219C">
      <w:pPr>
        <w:pStyle w:val="Heading2"/>
        <w:rPr>
          <w:bCs/>
          <w:color w:val="000000" w:themeColor="text1"/>
        </w:rPr>
      </w:pPr>
      <w:r>
        <w:t>Phân chia công việc</w:t>
      </w:r>
    </w:p>
    <w:p w14:paraId="698AAE2E" w14:textId="512AEB56" w:rsidR="00AE1511" w:rsidRDefault="00AE1511" w:rsidP="5D73219C"/>
    <w:p w14:paraId="7693285E" w14:textId="235772A0" w:rsidR="004E0276" w:rsidRDefault="004E0276" w:rsidP="004E0276">
      <w:pPr>
        <w:pStyle w:val="Heading1"/>
      </w:pPr>
      <w:r>
        <w:t>CƠ SỞ LÝ THUYẾT</w:t>
      </w:r>
    </w:p>
    <w:p w14:paraId="1FE45651" w14:textId="4D3A5064" w:rsidR="004E0276" w:rsidRDefault="004E0276" w:rsidP="004E0276">
      <w:pPr>
        <w:pStyle w:val="Heading1"/>
      </w:pPr>
      <w:r>
        <w:t>PHÂN TÍCH VÀ THIẾT KẾ HỆ THỐNG</w:t>
      </w:r>
    </w:p>
    <w:p w14:paraId="7650318E" w14:textId="6CD5277C" w:rsidR="00AE1511" w:rsidRDefault="312ED9F9" w:rsidP="004E0276">
      <w:pPr>
        <w:pStyle w:val="Heading2"/>
      </w:pPr>
      <w:r>
        <w:t>Phân tích và thiết kế hệ thống</w:t>
      </w:r>
    </w:p>
    <w:p w14:paraId="4858A533" w14:textId="22630178" w:rsidR="004E0276" w:rsidRDefault="004E0276" w:rsidP="004E0276">
      <w:pPr>
        <w:pStyle w:val="Heading3"/>
      </w:pPr>
      <w:r>
        <w:t>Phân tích tổng thể</w:t>
      </w:r>
    </w:p>
    <w:p w14:paraId="4B3C107D" w14:textId="522B02A6" w:rsidR="004E0276" w:rsidRDefault="004E0276" w:rsidP="004E0276">
      <w:pPr>
        <w:ind w:firstLine="567"/>
      </w:pPr>
      <w:r>
        <w:t xml:space="preserve">Trong hệ thống báo cháy, cảm biến và camera đóng vai trò cực kỳ quan trọng. Bên cạnh đó sẽ có những thiết bị cảnh báo như đèn, </w:t>
      </w:r>
      <w:r w:rsidR="00967FB1">
        <w:t>chuông</w:t>
      </w:r>
      <w:r>
        <w:t xml:space="preserve"> sẽ được lắp đặt ở những nơi dễ nhận biết, không bị hạn chế âm thanh, nên đặt gần các thiết bị phòng cháy chữa cháy. Qua đó, nhóm em đưa ra cấu trúc hệ thống như sau:</w:t>
      </w:r>
    </w:p>
    <w:p w14:paraId="3D9B7CF8" w14:textId="457371BC" w:rsidR="004E0276" w:rsidRDefault="004E0276" w:rsidP="004E0276">
      <w:pPr>
        <w:pStyle w:val="ListParagraph"/>
        <w:numPr>
          <w:ilvl w:val="0"/>
          <w:numId w:val="40"/>
        </w:numPr>
      </w:pPr>
      <w:r>
        <w:t>Bộ cảm biến:</w:t>
      </w:r>
    </w:p>
    <w:p w14:paraId="78DF045F" w14:textId="1D11E188" w:rsidR="004E0276" w:rsidRDefault="004E0276" w:rsidP="004E0276">
      <w:pPr>
        <w:pStyle w:val="ListParagraph"/>
        <w:numPr>
          <w:ilvl w:val="1"/>
          <w:numId w:val="40"/>
        </w:numPr>
      </w:pPr>
      <w:r>
        <w:t>Cảm biến khói quang</w:t>
      </w:r>
    </w:p>
    <w:p w14:paraId="5205E357" w14:textId="1313D0B0" w:rsidR="004E0276" w:rsidRDefault="004E0276" w:rsidP="004E0276">
      <w:pPr>
        <w:pStyle w:val="ListParagraph"/>
        <w:numPr>
          <w:ilvl w:val="1"/>
          <w:numId w:val="40"/>
        </w:numPr>
      </w:pPr>
      <w:r>
        <w:t>Cảm biến nồng độ khí CO</w:t>
      </w:r>
    </w:p>
    <w:p w14:paraId="3904467C" w14:textId="2A7EDB20" w:rsidR="004E0276" w:rsidRDefault="004E0276" w:rsidP="004E0276">
      <w:pPr>
        <w:pStyle w:val="ListParagraph"/>
        <w:numPr>
          <w:ilvl w:val="1"/>
          <w:numId w:val="40"/>
        </w:numPr>
      </w:pPr>
      <w:r>
        <w:t>Cảm biến nhiệt độ, độ ẩm</w:t>
      </w:r>
    </w:p>
    <w:p w14:paraId="532BD8D4" w14:textId="3C9B1A1E" w:rsidR="004E0276" w:rsidRDefault="004E0276" w:rsidP="004E0276">
      <w:pPr>
        <w:pStyle w:val="ListParagraph"/>
        <w:numPr>
          <w:ilvl w:val="0"/>
          <w:numId w:val="40"/>
        </w:numPr>
      </w:pPr>
      <w:r>
        <w:t>Các thiết bị báo động</w:t>
      </w:r>
      <w:r w:rsidR="00967FB1">
        <w:t>:</w:t>
      </w:r>
    </w:p>
    <w:p w14:paraId="1C648490" w14:textId="21622D79" w:rsidR="004E0276" w:rsidRDefault="00967FB1" w:rsidP="004E0276">
      <w:pPr>
        <w:pStyle w:val="ListParagraph"/>
        <w:numPr>
          <w:ilvl w:val="1"/>
          <w:numId w:val="40"/>
        </w:numPr>
      </w:pPr>
      <w:r>
        <w:t xml:space="preserve">Đèn báo </w:t>
      </w:r>
    </w:p>
    <w:p w14:paraId="4E77473C" w14:textId="57118CF2" w:rsidR="00967FB1" w:rsidRDefault="00967FB1" w:rsidP="004E0276">
      <w:pPr>
        <w:pStyle w:val="ListParagraph"/>
        <w:numPr>
          <w:ilvl w:val="1"/>
          <w:numId w:val="40"/>
        </w:numPr>
      </w:pPr>
      <w:r>
        <w:t>Chuông báo</w:t>
      </w:r>
    </w:p>
    <w:p w14:paraId="5758F64E" w14:textId="2545D0F5" w:rsidR="00967FB1" w:rsidRDefault="00967FB1" w:rsidP="004E0276">
      <w:pPr>
        <w:pStyle w:val="ListParagraph"/>
        <w:numPr>
          <w:ilvl w:val="1"/>
          <w:numId w:val="40"/>
        </w:numPr>
      </w:pPr>
      <w:r>
        <w:t>Thông báo qua app</w:t>
      </w:r>
    </w:p>
    <w:p w14:paraId="026E1B9A" w14:textId="044107DA" w:rsidR="00967FB1" w:rsidRDefault="00967FB1" w:rsidP="00967FB1">
      <w:pPr>
        <w:ind w:firstLine="720"/>
      </w:pPr>
      <w:r>
        <w:t>Ngoài ra, để tăng độ chính xác, hạn chế cảnh báo giả, nhóm em quyết định tích hợp thêm trí tuệ nhân tạo (AI) để phát hiện khói, lửa. Nhóm em sẽ sử dụng một camera gắn với một máy tính nhúng làm trung tâm điều khiển.</w:t>
      </w:r>
    </w:p>
    <w:p w14:paraId="4DD6DA29" w14:textId="5C8E660A" w:rsidR="00967FB1" w:rsidRDefault="00967FB1" w:rsidP="00967FB1">
      <w:pPr>
        <w:ind w:firstLine="720"/>
      </w:pPr>
      <w:r>
        <w:t>Một hệ thống trung tâm điều khiển sẽ có chức năng:</w:t>
      </w:r>
    </w:p>
    <w:p w14:paraId="5DED7E53" w14:textId="33FE87DE" w:rsidR="00967FB1" w:rsidRDefault="00967FB1" w:rsidP="00967FB1">
      <w:pPr>
        <w:pStyle w:val="ListParagraph"/>
        <w:numPr>
          <w:ilvl w:val="0"/>
          <w:numId w:val="40"/>
        </w:numPr>
      </w:pPr>
      <w:r>
        <w:t>Nhận dữ liệu: Hệ thống này sẽ liên tục nhận dữ liệu từ các cảm biến và camera và tiến hành xử lý tại biên. Việc xử lý tại biên này giúp hệ thống có thể nhanh chóng phản ứng trước các tình huống khẩn cấp.</w:t>
      </w:r>
    </w:p>
    <w:p w14:paraId="46AF1A80" w14:textId="59E849B9" w:rsidR="00967FB1" w:rsidRDefault="00967FB1" w:rsidP="00967FB1">
      <w:pPr>
        <w:pStyle w:val="ListParagraph"/>
        <w:numPr>
          <w:ilvl w:val="0"/>
          <w:numId w:val="40"/>
        </w:numPr>
      </w:pPr>
      <w:r>
        <w:t>Lưu trữ dữ liệu: Dữ liệu thu thập được sau khi xử lý sẽ được lưu trữ để phân tích, đánh giá hiệu suất hệ thống. Dữ liệu này sẽ được dùng để huấn luyện hệ thống, giúp nâng cao độ chính xác, phát hiện từ sớm các vấn đề.</w:t>
      </w:r>
    </w:p>
    <w:p w14:paraId="3F612DA0" w14:textId="63167C9E" w:rsidR="00967FB1" w:rsidRDefault="00967FB1" w:rsidP="00967FB1">
      <w:pPr>
        <w:pStyle w:val="ListParagraph"/>
        <w:numPr>
          <w:ilvl w:val="0"/>
          <w:numId w:val="40"/>
        </w:numPr>
      </w:pPr>
      <w:r>
        <w:t xml:space="preserve">Gửi cảnh báo đến người dùng: Ngay khi phát hiện các dấu hiệu bất thường nhận được từ cảm biến, hệ thống sẽ ngay lập tức bật đèn cảnh báo. Nếu sau </w:t>
      </w:r>
      <w:r>
        <w:lastRenderedPageBreak/>
        <w:t>một khoảng thời gian không có phản hồi từ người dùng và chỉ số dữ liệu các cảm biến thu được tiếp tục tăng thì sẽ thông báo qua app.</w:t>
      </w:r>
    </w:p>
    <w:p w14:paraId="70B79AA7" w14:textId="6E45E91F" w:rsidR="00967FB1" w:rsidRDefault="00967FB1" w:rsidP="00967FB1">
      <w:pPr>
        <w:pStyle w:val="ListParagraph"/>
        <w:numPr>
          <w:ilvl w:val="0"/>
          <w:numId w:val="40"/>
        </w:numPr>
      </w:pPr>
      <w:r>
        <w:t>Giao diện app để người dùng điều khiển, cấu hình, hiển thị.</w:t>
      </w:r>
    </w:p>
    <w:p w14:paraId="0B0D3184" w14:textId="45150D90" w:rsidR="00967FB1" w:rsidRDefault="00967FB1" w:rsidP="00967FB1">
      <w:pPr>
        <w:ind w:firstLine="360"/>
      </w:pPr>
      <w:r>
        <w:t>Qua nghiên cứu, nhóm em nhận thấy nguyên nhân chính dẫn đến số người thiệt mạng cao trong các vụ hỏa hoạn không phải đến từ nguyên nhân</w:t>
      </w:r>
      <w:r w:rsidR="00013DF6">
        <w:t xml:space="preserve"> bỏng do lửa mà là do ngạt khí độc. Chính vì thế nhóm em đã nghiên cứu, thiết kế một giải pháp giúp hạn chế tình trạng ngạt khí độc khi xảy ra cháy đó là một hệ thống quạt hút khí độc. Hệ thống sẽ hút khí độc thông qua đường ống rồi thải lên trên tầng thượng. Điều này sẽ giúp giảm lượng khí độc trong nhà, đồng thời giúp những hộ dân xung quanh sớm nhận ra vấn đề để có biện pháp can thiệp kịp thời.</w:t>
      </w:r>
    </w:p>
    <w:p w14:paraId="2639114D" w14:textId="395CB3AB" w:rsidR="00AE1511" w:rsidRDefault="00013DF6" w:rsidP="00C27A4D">
      <w:pPr>
        <w:pStyle w:val="Heading3"/>
      </w:pPr>
      <w:r>
        <w:t>Sơ đồ khối tổng quát của hệ thống</w:t>
      </w:r>
    </w:p>
    <w:p w14:paraId="4AC539E0" w14:textId="1BF23A38" w:rsidR="5D73219C" w:rsidRDefault="00013DF6" w:rsidP="002C6ADF">
      <w:pPr>
        <w:ind w:firstLine="567"/>
      </w:pPr>
      <w:r>
        <w:t>Từ những phân tích ở mục 3.1.1, nhóm em đưa ra sơ đồ khối cho toàn hệ thống như sau:</w:t>
      </w:r>
      <w:r w:rsidR="002C6ADF">
        <w:t xml:space="preserve"> </w:t>
      </w:r>
    </w:p>
    <w:p w14:paraId="70031AB0" w14:textId="008D96F1" w:rsidR="5D73219C" w:rsidRDefault="5D73219C" w:rsidP="5D73219C">
      <w:pPr>
        <w:ind w:firstLine="567"/>
        <w:jc w:val="center"/>
      </w:pPr>
    </w:p>
    <w:p w14:paraId="2836A98A" w14:textId="69225155" w:rsidR="5D73219C" w:rsidRDefault="002C6ADF" w:rsidP="002C6ADF">
      <w:pPr>
        <w:ind w:firstLine="567"/>
        <w:jc w:val="center"/>
      </w:pPr>
      <w:r>
        <w:rPr>
          <w:noProof/>
        </w:rPr>
        <w:drawing>
          <wp:inline distT="0" distB="0" distL="0" distR="0" wp14:anchorId="624555E1" wp14:editId="56251EFA">
            <wp:extent cx="5400040" cy="3712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ơ đồ tổng quát của hệ thống.drawio (1).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12845"/>
                    </a:xfrm>
                    <a:prstGeom prst="rect">
                      <a:avLst/>
                    </a:prstGeom>
                  </pic:spPr>
                </pic:pic>
              </a:graphicData>
            </a:graphic>
          </wp:inline>
        </w:drawing>
      </w:r>
    </w:p>
    <w:p w14:paraId="3EB929EC" w14:textId="77777777" w:rsidR="00503F52" w:rsidRDefault="00503F52" w:rsidP="00503F52">
      <w:pPr>
        <w:jc w:val="left"/>
      </w:pPr>
    </w:p>
    <w:p w14:paraId="103FB628" w14:textId="19EB227D" w:rsidR="002C6ADF" w:rsidRDefault="002C6ADF" w:rsidP="00503F52">
      <w:pPr>
        <w:ind w:firstLine="567"/>
        <w:jc w:val="left"/>
      </w:pPr>
      <w:r w:rsidRPr="002C6ADF">
        <w:t xml:space="preserve">Hệ thống được thiết kế để phát hiện và cảnh báo sớm nguy cơ cháy thông qua phân tích hình ảnh khói và dữ liệu từ các cảm biến. </w:t>
      </w:r>
      <w:r>
        <w:t>Hệ thống xử lý tại biên (ngay trên máy tính nhúng) và gửi dữ liệu lên cloud để lưu trữ, làm cơ sở huấn luyện sau này.</w:t>
      </w:r>
    </w:p>
    <w:p w14:paraId="1025F3BA" w14:textId="728C6D08" w:rsidR="00503F52" w:rsidRDefault="00503F52" w:rsidP="00503F52">
      <w:pPr>
        <w:ind w:firstLine="567"/>
        <w:jc w:val="left"/>
      </w:pPr>
      <w:r>
        <w:t>Vi điều khiển (ESP32) sẽ đóng vai trò trung gian trong việc điều khiển, xử lý và gửi các dữ liệu từ các cảm biến đến trung tâm điều khiển.</w:t>
      </w:r>
    </w:p>
    <w:p w14:paraId="187640FB" w14:textId="36172CA3" w:rsidR="00503F52" w:rsidRDefault="00503F52" w:rsidP="00503F52">
      <w:pPr>
        <w:pStyle w:val="ListParagraph"/>
        <w:numPr>
          <w:ilvl w:val="0"/>
          <w:numId w:val="40"/>
        </w:numPr>
        <w:jc w:val="left"/>
      </w:pPr>
      <w:r>
        <w:t>Cảm biến khói quang: Cảm biến này sẽ hoạt động dựa trên nguyên lý tán xạ ánh sáng. Khi có khói đi qua l</w:t>
      </w:r>
      <w:r w:rsidRPr="00503F52">
        <w:t xml:space="preserve">uồng cảm biến, các hạt khói làm tán xạ ánh sáng từ một nguồn sáng (thường là LED hồng ngoại). Cảm biến </w:t>
      </w:r>
      <w:r w:rsidRPr="00503F52">
        <w:lastRenderedPageBreak/>
        <w:t>quang điện sẽ phát hiện mức độ ánh sáng bị tán xạ, từ đó xác định mật độ khói trong không khí.</w:t>
      </w:r>
      <w:r>
        <w:t xml:space="preserve"> Yêu cầu cảm biến phải phân biệt được các loại khói khác, ví dụ khói do cháy sẽ có nồng độ hạt mịn cao, màu đen hoặc xám, dễ tán xạ ánh sáng mạnh; khói do nấu ăn thường chứa dầu mỡ và hơi nước nên có thể phản xạ ánh sáng khác với khói cháy; hơi nước thì không có hạt rắn, ít làm tán xạ ánh sáng; khói do thắp hương thì hạt khói nhỉ, màu trắng hoặc xám nhẹ, có thể gây nhầm lẫn với khói do cháy nhưng nồng độ sẽ thấp hơn.</w:t>
      </w:r>
    </w:p>
    <w:p w14:paraId="32184C92" w14:textId="3E4C1E3D" w:rsidR="002C6ADF" w:rsidRDefault="002C6ADF" w:rsidP="00503F52">
      <w:pPr>
        <w:pStyle w:val="ListParagraph"/>
        <w:numPr>
          <w:ilvl w:val="0"/>
          <w:numId w:val="40"/>
        </w:numPr>
        <w:jc w:val="left"/>
      </w:pPr>
      <w:r>
        <w:t xml:space="preserve">Cảm biến nhiệt độ: </w:t>
      </w:r>
      <w:r w:rsidRPr="002C6ADF">
        <w:t xml:space="preserve">Cảm biến nhiệt độ có nhiệm vụ đo lường nhiệt độ môi trường xung quanh để phát hiện dấu hiệu </w:t>
      </w:r>
      <w:r>
        <w:t>hỏa hoạn</w:t>
      </w:r>
      <w:r w:rsidRPr="002C6ADF">
        <w:t xml:space="preserve"> tiềm tàng. Khi nhiệt độ tăng cao đột ngột vượt ngưỡng </w:t>
      </w:r>
      <w:r>
        <w:t>an toàn</w:t>
      </w:r>
      <w:r w:rsidRPr="002C6ADF">
        <w:t xml:space="preserve">, hệ thống sẽ cảnh báo ngay lập tức </w:t>
      </w:r>
      <w:r>
        <w:t>bằng cách kích hoạt đèn báo</w:t>
      </w:r>
      <w:r w:rsidRPr="002C6ADF">
        <w:t>.</w:t>
      </w:r>
    </w:p>
    <w:p w14:paraId="0930DA0A" w14:textId="3CBE28EC" w:rsidR="00221203" w:rsidRDefault="00221203" w:rsidP="00503F52">
      <w:pPr>
        <w:pStyle w:val="ListParagraph"/>
        <w:numPr>
          <w:ilvl w:val="0"/>
          <w:numId w:val="40"/>
        </w:numPr>
        <w:jc w:val="left"/>
      </w:pPr>
      <w:r>
        <w:t>Cảm biến khí CO (Carbon Monoxide)</w:t>
      </w:r>
      <w:r w:rsidR="0071244F">
        <w:t xml:space="preserve">: Khi hỏa hoạn xảy ra, nhiệt độ cao sẽ làm phân hủy các chất hữu cơ, nếu không đủ Oxy để phản ứng tạo thành CO2 thì CO sẽ sinh ra, khi hít phải khí này nó sẽ kết hợp với hemoglobin trong máu, ngăn cản Oxy lưu thông trong cơ thể. </w:t>
      </w:r>
      <w:r w:rsidR="0071244F" w:rsidRPr="0071244F">
        <w:t>Cảm biến khí CO giúp phát hiện sự gia tăng nồng độ CO trong không khí</w:t>
      </w:r>
      <w:r w:rsidR="0071244F">
        <w:t xml:space="preserve"> qua đó đưa ra cảnh báo từ sớm</w:t>
      </w:r>
      <w:r w:rsidR="0071244F" w:rsidRPr="0071244F">
        <w:t xml:space="preserve">. </w:t>
      </w:r>
    </w:p>
    <w:p w14:paraId="6634C14B" w14:textId="24C9A6C4" w:rsidR="0071244F" w:rsidRDefault="0071244F" w:rsidP="00503F52">
      <w:pPr>
        <w:pStyle w:val="ListParagraph"/>
        <w:numPr>
          <w:ilvl w:val="0"/>
          <w:numId w:val="40"/>
        </w:numPr>
        <w:jc w:val="left"/>
      </w:pPr>
      <w:r>
        <w:t xml:space="preserve">Đèn báo: </w:t>
      </w:r>
      <w:r w:rsidR="00F530C7">
        <w:t>Khi cảm biến phát hiện ra khói, nồng độ CO, nhiệt độ tăng vượt ngưỡng an toàn sẽ có cảnh báo ánh sáng, giúp dễ dàng nhận biết tình trạng báo động.</w:t>
      </w:r>
    </w:p>
    <w:p w14:paraId="670F7428" w14:textId="5310A87A" w:rsidR="00C27A4D" w:rsidRDefault="00C27A4D" w:rsidP="00503F52">
      <w:pPr>
        <w:pStyle w:val="ListParagraph"/>
        <w:numPr>
          <w:ilvl w:val="0"/>
          <w:numId w:val="40"/>
        </w:numPr>
        <w:jc w:val="left"/>
      </w:pPr>
      <w:r>
        <w:t>Chuông báo cháy: Phát ra tín hiệu âm thanh to và rõ, giúp cảnh báo cho mọi người trong chung cư, đặc biệt hữu ích vào buổi đêm.</w:t>
      </w:r>
    </w:p>
    <w:p w14:paraId="411C3D91" w14:textId="60EEEB6D" w:rsidR="00C27A4D" w:rsidRDefault="00C27A4D" w:rsidP="00503F52">
      <w:pPr>
        <w:pStyle w:val="ListParagraph"/>
        <w:numPr>
          <w:ilvl w:val="0"/>
          <w:numId w:val="40"/>
        </w:numPr>
        <w:jc w:val="left"/>
      </w:pPr>
      <w:r>
        <w:t>Hệ thống hút khói: Khi xảy ra hỏa hoạn hệ thống sẽ được bật để hút khí CO thải ra ngoài qua đường ống dẫn lên tầng thượng. Điều này giúp giảm lượng khí độc trong chung cư, đồng thời giúp những hộ gia đình xung quanh dễ dàng nhận biết hiểm họa để có biện pháp can thiệp kịp thời.</w:t>
      </w:r>
    </w:p>
    <w:p w14:paraId="31B530F2" w14:textId="27B31D20" w:rsidR="00C27A4D" w:rsidRDefault="00C27A4D" w:rsidP="00C27A4D">
      <w:pPr>
        <w:ind w:firstLine="360"/>
        <w:jc w:val="left"/>
      </w:pPr>
      <w:r w:rsidRPr="00C27A4D">
        <w:t xml:space="preserve">Vi điều khiển sẽ giao tiếp với máy tính nhúng thông qua giao thức MQTT: </w:t>
      </w:r>
      <w:r>
        <w:t>Đây là</w:t>
      </w:r>
      <w:r w:rsidRPr="00C27A4D">
        <w:t xml:space="preserve"> giao thức nhẹ dành cho thiết bị IoT để giao tiếp với máy tính nhúng. Điều này giúp truyền dữ liệu nhanh chóng và </w:t>
      </w:r>
      <w:proofErr w:type="gramStart"/>
      <w:r w:rsidRPr="00C27A4D">
        <w:t>đáng  tin</w:t>
      </w:r>
      <w:proofErr w:type="gramEnd"/>
      <w:r w:rsidRPr="00C27A4D">
        <w:t xml:space="preserve"> cậy giữa các thiết bị</w:t>
      </w:r>
      <w:r>
        <w:t>.</w:t>
      </w:r>
    </w:p>
    <w:p w14:paraId="608687DB" w14:textId="0F59B805" w:rsidR="00C27A4D" w:rsidRDefault="00C27A4D" w:rsidP="00F94074">
      <w:pPr>
        <w:ind w:firstLine="360"/>
        <w:jc w:val="left"/>
      </w:pPr>
      <w:r>
        <w:t>Máy tính nhúng:</w:t>
      </w:r>
      <w:r w:rsidR="00F94074">
        <w:t xml:space="preserve"> </w:t>
      </w:r>
      <w:r w:rsidR="00F94074">
        <w:t xml:space="preserve">Nhận dữ liệu từ vi điều khiển, </w:t>
      </w:r>
      <w:r w:rsidR="00F94074">
        <w:t>l</w:t>
      </w:r>
      <w:r w:rsidR="00F94074">
        <w:t>ưu trữ các dữ liệu nhận được vào cơ sở dữ liệu. Ngoài ra máy tính nhúng còn đảm nhận chức năng</w:t>
      </w:r>
      <w:r w:rsidR="00F94074">
        <w:t xml:space="preserve"> </w:t>
      </w:r>
      <w:r w:rsidR="00F94074">
        <w:t xml:space="preserve">nhận diện </w:t>
      </w:r>
      <w:r w:rsidR="00F94074">
        <w:t>khói bằng trí tuệ nhân tạo (AI)</w:t>
      </w:r>
      <w:r w:rsidR="00F94074">
        <w:t>. Cuối cùng, máy tính nhúng sẽ giao tiếp với</w:t>
      </w:r>
      <w:r w:rsidR="00F94074">
        <w:t xml:space="preserve"> </w:t>
      </w:r>
      <w:r w:rsidR="00F94074">
        <w:t xml:space="preserve">người dùng </w:t>
      </w:r>
      <w:r w:rsidR="00F94074">
        <w:t>thông qua app</w:t>
      </w:r>
      <w:r w:rsidR="00F94074">
        <w:t xml:space="preserve"> giúp dễ dàng hiển thị các dữ liệu và điều khiển</w:t>
      </w:r>
      <w:r w:rsidR="00F94074">
        <w:t xml:space="preserve"> </w:t>
      </w:r>
      <w:r w:rsidR="00F94074">
        <w:t>cho người dùng</w:t>
      </w:r>
      <w:r w:rsidR="00F94074">
        <w:t>.</w:t>
      </w:r>
    </w:p>
    <w:p w14:paraId="6C78CEB8" w14:textId="28BCA7A0" w:rsidR="00F94074" w:rsidRDefault="00F94074" w:rsidP="00F94074">
      <w:pPr>
        <w:pStyle w:val="ListParagraph"/>
        <w:numPr>
          <w:ilvl w:val="0"/>
          <w:numId w:val="40"/>
        </w:numPr>
        <w:jc w:val="left"/>
      </w:pPr>
      <w:r>
        <w:t>Nhận diện khói thông qua công nghệ AI: Phân tích hình ảnh thu được từ camera để nhận diện khói. AI sẽ được huấn luyện để nhận biết các dấu hiệu của khói từ hình ảnh/video, giúp phát hiện sớm các nguy cơ cháy.</w:t>
      </w:r>
    </w:p>
    <w:p w14:paraId="7376ED75" w14:textId="77777777" w:rsidR="00F94074" w:rsidRDefault="00F94074" w:rsidP="00F94074">
      <w:pPr>
        <w:pStyle w:val="ListParagraph"/>
        <w:numPr>
          <w:ilvl w:val="0"/>
          <w:numId w:val="40"/>
        </w:numPr>
        <w:jc w:val="left"/>
      </w:pPr>
      <w:r>
        <w:t xml:space="preserve">Cơ sở dữ liệu: Cơ sở dữ liệu giữ tất cả dữ liệu từ các cảm biến và hoạt </w:t>
      </w:r>
    </w:p>
    <w:p w14:paraId="4329B74B" w14:textId="57A5BC54" w:rsidR="00F94074" w:rsidRDefault="00F94074" w:rsidP="00F94074">
      <w:pPr>
        <w:pStyle w:val="ListParagraph"/>
        <w:jc w:val="left"/>
      </w:pPr>
      <w:r>
        <w:t>động của hệ thống để phục vụ cho việc phân tích và huấn luyện.</w:t>
      </w:r>
    </w:p>
    <w:p w14:paraId="0C36CAAB" w14:textId="07F4A190" w:rsidR="00F94074" w:rsidRDefault="00F94074" w:rsidP="00FE6A0A">
      <w:pPr>
        <w:pStyle w:val="ListParagraph"/>
        <w:numPr>
          <w:ilvl w:val="0"/>
          <w:numId w:val="40"/>
        </w:numPr>
        <w:jc w:val="left"/>
      </w:pPr>
      <w:r>
        <w:t>App: App cung cấp giao diện cho người dùng để họ có thể xem trực tiếp dữ liệu từ hệ thống, nhận thông báo khẩn cấp, và điều khiển các thiết bị</w:t>
      </w:r>
      <w:r>
        <w:t xml:space="preserve"> </w:t>
      </w:r>
      <w:r>
        <w:t xml:space="preserve">như </w:t>
      </w:r>
      <w:r>
        <w:t>chuông báo, đèn báo, hệ thống hút khói.</w:t>
      </w:r>
    </w:p>
    <w:p w14:paraId="4EE6B43A" w14:textId="2BADE8E7" w:rsidR="00FE6A0A" w:rsidRDefault="00FE6A0A" w:rsidP="00FE6A0A">
      <w:pPr>
        <w:ind w:left="360"/>
        <w:jc w:val="left"/>
      </w:pPr>
      <w:r>
        <w:lastRenderedPageBreak/>
        <w:t>Cloud: Cung cấp dữ liệu để hiển thị trên app cho người dùng.</w:t>
      </w:r>
      <w:bookmarkStart w:id="1" w:name="_GoBack"/>
      <w:bookmarkEnd w:id="1"/>
    </w:p>
    <w:p w14:paraId="05293858" w14:textId="150E964C" w:rsidR="5D73219C" w:rsidRDefault="00DE1660" w:rsidP="00DE1660">
      <w:pPr>
        <w:pStyle w:val="Heading3"/>
      </w:pPr>
      <w:r>
        <w:t>Sơ đồ thuật toán tổng quát</w:t>
      </w:r>
    </w:p>
    <w:p w14:paraId="6BA88E57" w14:textId="027F1CFF" w:rsidR="00DE1660" w:rsidRPr="00DE1660" w:rsidRDefault="00C52FB0" w:rsidP="00DE1660">
      <w:r>
        <w:rPr>
          <w:noProof/>
        </w:rPr>
        <w:drawing>
          <wp:inline distT="0" distB="0" distL="0" distR="0" wp14:anchorId="6188027B" wp14:editId="485BB557">
            <wp:extent cx="5400040" cy="301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thuật toán tổng quát.drawio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012440"/>
                    </a:xfrm>
                    <a:prstGeom prst="rect">
                      <a:avLst/>
                    </a:prstGeom>
                  </pic:spPr>
                </pic:pic>
              </a:graphicData>
            </a:graphic>
          </wp:inline>
        </w:drawing>
      </w:r>
    </w:p>
    <w:p w14:paraId="2B1BA843" w14:textId="3E3403E6" w:rsidR="5D73219C" w:rsidRDefault="5D73219C" w:rsidP="00DE1660">
      <w:pPr>
        <w:ind w:firstLine="567"/>
      </w:pPr>
    </w:p>
    <w:p w14:paraId="531030D4" w14:textId="4A024992" w:rsidR="5D73219C" w:rsidRDefault="5D73219C" w:rsidP="5D73219C">
      <w:pPr>
        <w:ind w:firstLine="567"/>
        <w:jc w:val="center"/>
      </w:pPr>
    </w:p>
    <w:p w14:paraId="09867629" w14:textId="24FA3D46" w:rsidR="5D73219C" w:rsidRDefault="5D73219C" w:rsidP="5D73219C">
      <w:pPr>
        <w:ind w:firstLine="567"/>
        <w:jc w:val="center"/>
      </w:pPr>
    </w:p>
    <w:p w14:paraId="6FA62140" w14:textId="73E98B21" w:rsidR="5D73219C" w:rsidRDefault="5D73219C" w:rsidP="5D73219C">
      <w:pPr>
        <w:ind w:firstLine="567"/>
        <w:jc w:val="center"/>
      </w:pPr>
    </w:p>
    <w:p w14:paraId="6F38365E" w14:textId="372C6FEE" w:rsidR="5D73219C" w:rsidRDefault="5D73219C" w:rsidP="5D73219C">
      <w:pPr>
        <w:ind w:firstLine="567"/>
        <w:jc w:val="center"/>
      </w:pPr>
    </w:p>
    <w:p w14:paraId="7D8F325C" w14:textId="7EB51ADA" w:rsidR="5D73219C" w:rsidRDefault="5D73219C" w:rsidP="5D73219C">
      <w:pPr>
        <w:ind w:firstLine="567"/>
        <w:jc w:val="center"/>
      </w:pPr>
    </w:p>
    <w:p w14:paraId="68293067" w14:textId="5F059662" w:rsidR="5D73219C" w:rsidRDefault="5D73219C" w:rsidP="5D73219C">
      <w:pPr>
        <w:ind w:firstLine="567"/>
        <w:jc w:val="center"/>
      </w:pPr>
    </w:p>
    <w:p w14:paraId="0C8985F7" w14:textId="2D3AD627" w:rsidR="5D73219C" w:rsidRDefault="5D73219C" w:rsidP="5D73219C">
      <w:pPr>
        <w:ind w:firstLine="567"/>
        <w:jc w:val="center"/>
      </w:pPr>
    </w:p>
    <w:p w14:paraId="41D0741D" w14:textId="77777777" w:rsidR="00F11E87" w:rsidRDefault="00F11E87" w:rsidP="0083435A"/>
    <w:p w14:paraId="750344EA" w14:textId="77777777" w:rsidR="00D466EE" w:rsidRDefault="00D466EE" w:rsidP="00F95B23"/>
    <w:p w14:paraId="1977B0AF" w14:textId="77777777" w:rsidR="00FB171E" w:rsidRDefault="00FB171E">
      <w:pPr>
        <w:spacing w:after="160" w:line="259" w:lineRule="auto"/>
        <w:jc w:val="left"/>
      </w:pPr>
      <w:r>
        <w:br w:type="page"/>
      </w:r>
    </w:p>
    <w:p w14:paraId="1FC1DDCD" w14:textId="77777777" w:rsidR="00FB171E" w:rsidRDefault="00A94748" w:rsidP="00997FFB">
      <w:pPr>
        <w:pStyle w:val="Heading1"/>
      </w:pPr>
      <w:bookmarkStart w:id="2" w:name="_Toc21499684"/>
      <w:r>
        <w:lastRenderedPageBreak/>
        <w:t>SỬ DỤNG CÁC BIỂU ĐỒ</w:t>
      </w:r>
      <w:bookmarkEnd w:id="2"/>
    </w:p>
    <w:p w14:paraId="6B66CC19" w14:textId="77777777" w:rsidR="00FB171E" w:rsidRDefault="000B1A6E" w:rsidP="00DD4CCD">
      <w:pPr>
        <w:pStyle w:val="Heading2"/>
      </w:pPr>
      <w:bookmarkStart w:id="3" w:name="_Toc21499685"/>
      <w:r>
        <w:t>Giới thiệu về biểu diễn bằng đồ thị</w:t>
      </w:r>
      <w:bookmarkEnd w:id="3"/>
    </w:p>
    <w:p w14:paraId="45C37327" w14:textId="77777777" w:rsidR="00FB171E" w:rsidRDefault="002E5615" w:rsidP="00DD4CCD">
      <w:pPr>
        <w:pStyle w:val="Heading2"/>
      </w:pPr>
      <w:bookmarkStart w:id="4" w:name="_Toc21499686"/>
      <w:r>
        <w:t>Đồ thị kiểu bánh</w:t>
      </w:r>
      <w:bookmarkEnd w:id="4"/>
    </w:p>
    <w:p w14:paraId="4D99C20F" w14:textId="77777777" w:rsidR="00E132B0" w:rsidRDefault="00E132B0" w:rsidP="00BB3D01">
      <w:pPr>
        <w:pStyle w:val="Heading2"/>
      </w:pPr>
      <w:bookmarkStart w:id="5" w:name="_Toc21499687"/>
      <w:r>
        <w:t xml:space="preserve">Đồ thị </w:t>
      </w:r>
      <w:r w:rsidR="00534817">
        <w:t xml:space="preserve">kiểu </w:t>
      </w:r>
      <w:r w:rsidR="00BB3D01">
        <w:t>thanh ngang</w:t>
      </w:r>
      <w:bookmarkEnd w:id="5"/>
    </w:p>
    <w:p w14:paraId="4439DEB7" w14:textId="375E7C11" w:rsidR="00E132B0" w:rsidRDefault="00E132B0" w:rsidP="00E132B0">
      <w:pPr>
        <w:jc w:val="center"/>
      </w:pPr>
    </w:p>
    <w:p w14:paraId="5CED148F" w14:textId="77777777" w:rsidR="00876F94" w:rsidRDefault="00876F94" w:rsidP="00876F94">
      <w:pPr>
        <w:pStyle w:val="Heading2"/>
      </w:pPr>
      <w:bookmarkStart w:id="6" w:name="_Toc21499688"/>
      <w:r>
        <w:t xml:space="preserve">Đồ thị </w:t>
      </w:r>
      <w:r w:rsidR="00534817">
        <w:t>kiểu cột đứng</w:t>
      </w:r>
      <w:bookmarkEnd w:id="6"/>
    </w:p>
    <w:p w14:paraId="6687360A" w14:textId="5358D59D" w:rsidR="00876F94" w:rsidRDefault="001B2FAF" w:rsidP="001B2FAF">
      <w:r w:rsidRPr="001B2FAF">
        <w:rPr>
          <w:noProof/>
        </w:rPr>
        <w:t xml:space="preserve"> </w:t>
      </w:r>
      <w:r>
        <w:t xml:space="preserve">       </w:t>
      </w:r>
    </w:p>
    <w:p w14:paraId="2E5EC573" w14:textId="77777777" w:rsidR="00FD42C9" w:rsidRDefault="00FD42C9" w:rsidP="00FD42C9">
      <w:pPr>
        <w:pStyle w:val="Heading2"/>
      </w:pPr>
      <w:bookmarkStart w:id="7" w:name="_Toc21499689"/>
      <w:r>
        <w:t>Đồ thị kiểu đường</w:t>
      </w:r>
      <w:bookmarkEnd w:id="7"/>
    </w:p>
    <w:p w14:paraId="2DF4B9C8" w14:textId="77777777" w:rsidR="000E64C8" w:rsidRDefault="000E64C8" w:rsidP="000E64C8">
      <w:pPr>
        <w:pStyle w:val="Heading2"/>
      </w:pPr>
      <w:bookmarkStart w:id="8" w:name="_Toc21499690"/>
      <w:r>
        <w:t>Đồ thị kiểu diện tích</w:t>
      </w:r>
      <w:bookmarkEnd w:id="8"/>
    </w:p>
    <w:p w14:paraId="421A5F58" w14:textId="1207CEB1" w:rsidR="00F12936" w:rsidRDefault="00F12936">
      <w:pPr>
        <w:spacing w:before="0" w:after="160" w:line="259" w:lineRule="auto"/>
        <w:jc w:val="left"/>
      </w:pPr>
    </w:p>
    <w:p w14:paraId="08C87B34" w14:textId="77777777" w:rsidR="00F5640D" w:rsidRDefault="00F5640D" w:rsidP="00F5640D">
      <w:pPr>
        <w:pStyle w:val="Heading1"/>
      </w:pPr>
      <w:bookmarkStart w:id="9" w:name="_Toc21499691"/>
      <w:r>
        <w:t>KẾT LUẬN</w:t>
      </w:r>
      <w:bookmarkEnd w:id="9"/>
    </w:p>
    <w:p w14:paraId="0E2B3144" w14:textId="77777777" w:rsidR="00F5640D" w:rsidRDefault="00F5640D" w:rsidP="00F5640D">
      <w:pPr>
        <w:pStyle w:val="Heading2"/>
      </w:pPr>
      <w:bookmarkStart w:id="10" w:name="_Toc21499692"/>
      <w:r>
        <w:t>Kết luận</w:t>
      </w:r>
      <w:bookmarkEnd w:id="10"/>
    </w:p>
    <w:p w14:paraId="5070D8FB" w14:textId="77777777" w:rsidR="00F5640D" w:rsidRDefault="00F5640D" w:rsidP="00F5640D">
      <w:pPr>
        <w:pStyle w:val="Heading2"/>
      </w:pPr>
      <w:bookmarkStart w:id="11" w:name="_Toc21499693"/>
      <w:r>
        <w:t>Hướng phát triển của đồ án trong tương lai</w:t>
      </w:r>
      <w:bookmarkEnd w:id="11"/>
    </w:p>
    <w:bookmarkStart w:id="12" w:name="_Toc21499694" w:displacedByCustomXml="next"/>
    <w:sdt>
      <w:sdtPr>
        <w:rPr>
          <w:b w:val="0"/>
        </w:rPr>
        <w:id w:val="-2044282264"/>
        <w:docPartObj>
          <w:docPartGallery w:val="Bibliographies"/>
          <w:docPartUnique/>
        </w:docPartObj>
      </w:sdtPr>
      <w:sdtContent>
        <w:p w14:paraId="1CF3DE76" w14:textId="77777777" w:rsidR="00475B34" w:rsidRDefault="00475B34" w:rsidP="00475B34">
          <w:pPr>
            <w:pStyle w:val="Heading1"/>
            <w:numPr>
              <w:ilvl w:val="0"/>
              <w:numId w:val="0"/>
            </w:numPr>
            <w:spacing w:before="0" w:after="0"/>
            <w:ind w:left="567" w:hanging="567"/>
          </w:pPr>
          <w:r>
            <w:t>TÀI LIỆU THAM KHẢO</w:t>
          </w:r>
          <w:bookmarkEnd w:id="12"/>
        </w:p>
        <w:p w14:paraId="52AA081E" w14:textId="77777777" w:rsidR="006667A7" w:rsidRDefault="00475B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6667A7" w14:paraId="40A734B6" w14:textId="77777777">
            <w:trPr>
              <w:divId w:val="1901869254"/>
              <w:tblCellSpacing w:w="15" w:type="dxa"/>
            </w:trPr>
            <w:tc>
              <w:tcPr>
                <w:tcW w:w="50" w:type="pct"/>
                <w:hideMark/>
              </w:tcPr>
              <w:p w14:paraId="60064A07" w14:textId="77777777" w:rsidR="006667A7" w:rsidRDefault="006667A7">
                <w:pPr>
                  <w:pStyle w:val="Bibliography"/>
                  <w:rPr>
                    <w:noProof/>
                    <w:sz w:val="24"/>
                    <w:szCs w:val="24"/>
                  </w:rPr>
                </w:pPr>
                <w:r>
                  <w:rPr>
                    <w:noProof/>
                  </w:rPr>
                  <w:t xml:space="preserve">[1] </w:t>
                </w:r>
              </w:p>
            </w:tc>
            <w:tc>
              <w:tcPr>
                <w:tcW w:w="0" w:type="auto"/>
                <w:hideMark/>
              </w:tcPr>
              <w:p w14:paraId="6C52D44B" w14:textId="77777777" w:rsidR="006667A7" w:rsidRDefault="006667A7">
                <w:pPr>
                  <w:pStyle w:val="Bibliography"/>
                  <w:rPr>
                    <w:noProof/>
                  </w:rPr>
                </w:pPr>
                <w:r>
                  <w:rPr>
                    <w:noProof/>
                  </w:rPr>
                  <w:t xml:space="preserve">Trần Bách, Lưới điện và hệ thống điện, Nhà xuất bản Khoa học Kỹ thuật, 2004. </w:t>
                </w:r>
              </w:p>
            </w:tc>
          </w:tr>
          <w:tr w:rsidR="006667A7" w14:paraId="57F58244" w14:textId="77777777">
            <w:trPr>
              <w:divId w:val="1901869254"/>
              <w:tblCellSpacing w:w="15" w:type="dxa"/>
            </w:trPr>
            <w:tc>
              <w:tcPr>
                <w:tcW w:w="50" w:type="pct"/>
                <w:hideMark/>
              </w:tcPr>
              <w:p w14:paraId="699E0082" w14:textId="77777777" w:rsidR="006667A7" w:rsidRDefault="006667A7">
                <w:pPr>
                  <w:pStyle w:val="Bibliography"/>
                  <w:rPr>
                    <w:noProof/>
                    <w:lang w:val="vi-VN"/>
                  </w:rPr>
                </w:pPr>
                <w:r>
                  <w:rPr>
                    <w:noProof/>
                    <w:lang w:val="vi-VN"/>
                  </w:rPr>
                  <w:t xml:space="preserve">[2] </w:t>
                </w:r>
              </w:p>
            </w:tc>
            <w:tc>
              <w:tcPr>
                <w:tcW w:w="0" w:type="auto"/>
                <w:hideMark/>
              </w:tcPr>
              <w:p w14:paraId="6D86659F" w14:textId="77777777" w:rsidR="006667A7" w:rsidRDefault="006667A7">
                <w:pPr>
                  <w:pStyle w:val="Bibliography"/>
                  <w:rPr>
                    <w:noProof/>
                    <w:lang w:val="vi-VN"/>
                  </w:rPr>
                </w:pPr>
                <w:r>
                  <w:rPr>
                    <w:noProof/>
                    <w:lang w:val="vi-VN"/>
                  </w:rPr>
                  <w:t xml:space="preserve">Abe Masayuki, “A Practical Approach to Accurate Fault Location on Extra High Voltage Teed Feeders,” </w:t>
                </w:r>
                <w:r>
                  <w:rPr>
                    <w:i/>
                    <w:iCs/>
                    <w:noProof/>
                    <w:lang w:val="vi-VN"/>
                  </w:rPr>
                  <w:t xml:space="preserve">IEEE Transaction on Power Delivery, </w:t>
                </w:r>
                <w:r>
                  <w:rPr>
                    <w:noProof/>
                    <w:lang w:val="vi-VN"/>
                  </w:rPr>
                  <w:t xml:space="preserve">pp. 159-168, 1995. </w:t>
                </w:r>
              </w:p>
            </w:tc>
          </w:tr>
          <w:tr w:rsidR="006667A7" w14:paraId="00F9EF05" w14:textId="77777777">
            <w:trPr>
              <w:divId w:val="1901869254"/>
              <w:tblCellSpacing w:w="15" w:type="dxa"/>
            </w:trPr>
            <w:tc>
              <w:tcPr>
                <w:tcW w:w="50" w:type="pct"/>
                <w:hideMark/>
              </w:tcPr>
              <w:p w14:paraId="00934E23" w14:textId="77777777" w:rsidR="006667A7" w:rsidRDefault="006667A7">
                <w:pPr>
                  <w:pStyle w:val="Bibliography"/>
                  <w:rPr>
                    <w:noProof/>
                  </w:rPr>
                </w:pPr>
                <w:r>
                  <w:rPr>
                    <w:noProof/>
                  </w:rPr>
                  <w:t xml:space="preserve">[3] </w:t>
                </w:r>
              </w:p>
            </w:tc>
            <w:tc>
              <w:tcPr>
                <w:tcW w:w="0" w:type="auto"/>
                <w:hideMark/>
              </w:tcPr>
              <w:p w14:paraId="2E29499E" w14:textId="77777777" w:rsidR="006667A7" w:rsidRDefault="006667A7">
                <w:pPr>
                  <w:pStyle w:val="Bibliography"/>
                  <w:rPr>
                    <w:noProof/>
                  </w:rPr>
                </w:pPr>
                <w:r>
                  <w:rPr>
                    <w:noProof/>
                  </w:rPr>
                  <w:t>Microsoft, "Add citations in a Word document," 2017.</w:t>
                </w:r>
              </w:p>
            </w:tc>
          </w:tr>
        </w:tbl>
        <w:p w14:paraId="0F534FC6" w14:textId="77777777" w:rsidR="006667A7" w:rsidRDefault="006667A7">
          <w:pPr>
            <w:divId w:val="1901869254"/>
            <w:rPr>
              <w:rFonts w:eastAsia="Times New Roman"/>
              <w:noProof/>
            </w:rPr>
          </w:pPr>
        </w:p>
        <w:p w14:paraId="0A281C90" w14:textId="77777777" w:rsidR="00475B34" w:rsidRDefault="00475B34">
          <w:r>
            <w:rPr>
              <w:b/>
              <w:bCs/>
            </w:rPr>
            <w:fldChar w:fldCharType="end"/>
          </w:r>
        </w:p>
      </w:sdtContent>
    </w:sdt>
    <w:p w14:paraId="3FDC7B6E" w14:textId="77777777" w:rsidR="002D791F" w:rsidRDefault="002D791F">
      <w:pPr>
        <w:spacing w:before="0" w:after="160" w:line="259" w:lineRule="auto"/>
        <w:jc w:val="left"/>
      </w:pPr>
      <w:r>
        <w:br w:type="page"/>
      </w:r>
    </w:p>
    <w:p w14:paraId="087810DE" w14:textId="77777777" w:rsidR="005C3AEE" w:rsidRDefault="003C2C4E" w:rsidP="003C2C4E">
      <w:pPr>
        <w:pStyle w:val="Heading1"/>
        <w:numPr>
          <w:ilvl w:val="0"/>
          <w:numId w:val="0"/>
        </w:numPr>
        <w:ind w:left="567"/>
      </w:pPr>
      <w:bookmarkStart w:id="13" w:name="_Toc21499695"/>
      <w:r>
        <w:lastRenderedPageBreak/>
        <w:t>PHỤ LỤC</w:t>
      </w:r>
      <w:bookmarkEnd w:id="13"/>
    </w:p>
    <w:p w14:paraId="012BC954" w14:textId="77777777" w:rsidR="00DD148E" w:rsidRPr="00DD148E" w:rsidRDefault="00B140CA" w:rsidP="00DD148E">
      <w:pPr>
        <w:pStyle w:val="ListParagraph"/>
        <w:numPr>
          <w:ilvl w:val="0"/>
          <w:numId w:val="17"/>
        </w:numPr>
        <w:rPr>
          <w:b/>
        </w:rPr>
      </w:pPr>
      <w:r>
        <w:rPr>
          <w:b/>
        </w:rPr>
        <w:t xml:space="preserve">Chi tiết </w:t>
      </w:r>
      <w:r w:rsidR="00DD148E">
        <w:rPr>
          <w:b/>
        </w:rPr>
        <w:t>số liệu</w:t>
      </w:r>
      <w:r w:rsidR="00580092">
        <w:rPr>
          <w:b/>
        </w:rPr>
        <w:t xml:space="preserve"> </w:t>
      </w:r>
      <w:r w:rsidR="00973ACA">
        <w:rPr>
          <w:b/>
        </w:rPr>
        <w:t>thí nghiệm</w:t>
      </w:r>
    </w:p>
    <w:p w14:paraId="07D7433B" w14:textId="77777777" w:rsidR="003C2C4E" w:rsidRDefault="003C2C4E" w:rsidP="003C2C4E">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683AEC40" w14:textId="77777777" w:rsidR="00DD148E" w:rsidRPr="00DD148E" w:rsidRDefault="00B140CA" w:rsidP="00DD148E">
      <w:pPr>
        <w:pStyle w:val="ListParagraph"/>
        <w:numPr>
          <w:ilvl w:val="0"/>
          <w:numId w:val="17"/>
        </w:numPr>
        <w:rPr>
          <w:b/>
        </w:rPr>
      </w:pPr>
      <w:r>
        <w:rPr>
          <w:b/>
        </w:rPr>
        <w:t>Chi tiết các bước tính toán</w:t>
      </w:r>
    </w:p>
    <w:p w14:paraId="378632F9" w14:textId="77777777" w:rsidR="00DD148E" w:rsidRDefault="00DD148E" w:rsidP="00347B19">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325E42D7" w14:textId="77777777" w:rsidR="00347B19" w:rsidRPr="00DD148E" w:rsidRDefault="00B140CA" w:rsidP="00347B19">
      <w:pPr>
        <w:pStyle w:val="ListParagraph"/>
        <w:numPr>
          <w:ilvl w:val="0"/>
          <w:numId w:val="17"/>
        </w:numPr>
        <w:rPr>
          <w:b/>
        </w:rPr>
      </w:pPr>
      <w:r>
        <w:rPr>
          <w:b/>
        </w:rPr>
        <w:t xml:space="preserve">Chi tiết </w:t>
      </w:r>
      <w:r w:rsidR="00B64BE9">
        <w:rPr>
          <w:b/>
        </w:rPr>
        <w:t xml:space="preserve">sơ đồ </w:t>
      </w:r>
      <w:r w:rsidR="008942BA">
        <w:rPr>
          <w:b/>
        </w:rPr>
        <w:t>mô phỏng</w:t>
      </w:r>
    </w:p>
    <w:p w14:paraId="6536F76A" w14:textId="77777777" w:rsidR="00347B19" w:rsidRDefault="00347B19" w:rsidP="00347B19">
      <w:pPr>
        <w:rPr>
          <w:b/>
        </w:rPr>
      </w:pPr>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w:t>
      </w:r>
    </w:p>
    <w:p w14:paraId="08BE7806" w14:textId="77777777" w:rsidR="00347B19" w:rsidRDefault="00347B19">
      <w:pPr>
        <w:spacing w:after="160" w:line="259" w:lineRule="auto"/>
        <w:jc w:val="left"/>
        <w:rPr>
          <w:b/>
        </w:rPr>
      </w:pPr>
      <w:r>
        <w:br w:type="page"/>
      </w:r>
    </w:p>
    <w:sectPr w:rsidR="00347B19" w:rsidSect="00BA193F">
      <w:footerReference w:type="default" r:id="rId17"/>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2135A" w14:textId="77777777" w:rsidR="00232CCC" w:rsidRDefault="00232CCC" w:rsidP="00454810">
      <w:pPr>
        <w:spacing w:before="0" w:line="240" w:lineRule="auto"/>
      </w:pPr>
      <w:r>
        <w:separator/>
      </w:r>
    </w:p>
  </w:endnote>
  <w:endnote w:type="continuationSeparator" w:id="0">
    <w:p w14:paraId="2726D756" w14:textId="77777777" w:rsidR="00232CCC" w:rsidRDefault="00232CCC"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AA724" w14:textId="77777777" w:rsidR="00C27A4D" w:rsidRDefault="00C27A4D">
    <w:pPr>
      <w:pStyle w:val="Footer"/>
      <w:jc w:val="right"/>
    </w:pPr>
  </w:p>
  <w:p w14:paraId="090AD338" w14:textId="77777777" w:rsidR="00C27A4D" w:rsidRDefault="00C27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66084" w14:textId="77777777" w:rsidR="00C27A4D" w:rsidRPr="00E62404" w:rsidRDefault="00C27A4D">
    <w:pPr>
      <w:pStyle w:val="Footer"/>
      <w:jc w:val="right"/>
      <w:rPr>
        <w:sz w:val="24"/>
        <w:szCs w:val="24"/>
      </w:rPr>
    </w:pPr>
  </w:p>
  <w:p w14:paraId="738177E6" w14:textId="77777777" w:rsidR="00C27A4D" w:rsidRDefault="00C27A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04898"/>
      <w:docPartObj>
        <w:docPartGallery w:val="Page Numbers (Bottom of Page)"/>
        <w:docPartUnique/>
      </w:docPartObj>
    </w:sdtPr>
    <w:sdtEndPr>
      <w:rPr>
        <w:noProof/>
        <w:sz w:val="24"/>
        <w:szCs w:val="24"/>
      </w:rPr>
    </w:sdtEndPr>
    <w:sdtContent>
      <w:p w14:paraId="147CBAD9" w14:textId="77777777" w:rsidR="00C27A4D" w:rsidRPr="00BA193F" w:rsidRDefault="00C27A4D"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Pr>
            <w:noProof/>
            <w:sz w:val="24"/>
            <w:szCs w:val="24"/>
          </w:rPr>
          <w:t>3</w:t>
        </w:r>
        <w:r w:rsidRPr="00BA193F">
          <w:rPr>
            <w:noProof/>
            <w:sz w:val="24"/>
            <w:szCs w:val="24"/>
          </w:rPr>
          <w:fldChar w:fldCharType="end"/>
        </w:r>
      </w:p>
    </w:sdtContent>
  </w:sdt>
  <w:p w14:paraId="1018C18B" w14:textId="77777777" w:rsidR="00C27A4D" w:rsidRDefault="00C27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F0771" w14:textId="77777777" w:rsidR="00232CCC" w:rsidRDefault="00232CCC" w:rsidP="00454810">
      <w:pPr>
        <w:spacing w:before="0" w:line="240" w:lineRule="auto"/>
      </w:pPr>
      <w:r>
        <w:separator/>
      </w:r>
    </w:p>
  </w:footnote>
  <w:footnote w:type="continuationSeparator" w:id="0">
    <w:p w14:paraId="09BAAC5B" w14:textId="77777777" w:rsidR="00232CCC" w:rsidRDefault="00232CCC"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pPr>
        <w:ind w:left="567" w:hanging="567"/>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04E4124"/>
    <w:multiLevelType w:val="hybridMultilevel"/>
    <w:tmpl w:val="626AD248"/>
    <w:lvl w:ilvl="0" w:tplc="4D82FCB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5"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69A4D1A"/>
    <w:multiLevelType w:val="hybridMultilevel"/>
    <w:tmpl w:val="6EF88C3C"/>
    <w:lvl w:ilvl="0" w:tplc="4D82FCB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8"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567" w:hanging="567"/>
      </w:pPr>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7F4B64"/>
    <w:multiLevelType w:val="hybridMultilevel"/>
    <w:tmpl w:val="E990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DE6905"/>
    <w:multiLevelType w:val="hybridMultilevel"/>
    <w:tmpl w:val="4BA2E7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731F17"/>
    <w:multiLevelType w:val="hybridMultilevel"/>
    <w:tmpl w:val="F65EF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0"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27"/>
  </w:num>
  <w:num w:numId="4">
    <w:abstractNumId w:val="23"/>
  </w:num>
  <w:num w:numId="5">
    <w:abstractNumId w:val="12"/>
  </w:num>
  <w:num w:numId="6">
    <w:abstractNumId w:val="9"/>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
  </w:num>
  <w:num w:numId="13">
    <w:abstractNumId w:val="5"/>
  </w:num>
  <w:num w:numId="14">
    <w:abstractNumId w:val="18"/>
  </w:num>
  <w:num w:numId="15">
    <w:abstractNumId w:val="5"/>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7"/>
  </w:num>
  <w:num w:numId="17">
    <w:abstractNumId w:val="14"/>
  </w:num>
  <w:num w:numId="18">
    <w:abstractNumId w:val="29"/>
  </w:num>
  <w:num w:numId="19">
    <w:abstractNumId w:val="17"/>
  </w:num>
  <w:num w:numId="20">
    <w:abstractNumId w:val="4"/>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30"/>
  </w:num>
  <w:num w:numId="26">
    <w:abstractNumId w:val="31"/>
  </w:num>
  <w:num w:numId="27">
    <w:abstractNumId w:val="21"/>
  </w:num>
  <w:num w:numId="28">
    <w:abstractNumId w:val="0"/>
  </w:num>
  <w:num w:numId="29">
    <w:abstractNumId w:val="19"/>
  </w:num>
  <w:num w:numId="30">
    <w:abstractNumId w:val="22"/>
  </w:num>
  <w:num w:numId="31">
    <w:abstractNumId w:val="2"/>
  </w:num>
  <w:num w:numId="32">
    <w:abstractNumId w:val="26"/>
  </w:num>
  <w:num w:numId="33">
    <w:abstractNumId w:val="3"/>
  </w:num>
  <w:num w:numId="34">
    <w:abstractNumId w:val="6"/>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28"/>
  </w:num>
  <w:num w:numId="38">
    <w:abstractNumId w:val="20"/>
  </w:num>
  <w:num w:numId="39">
    <w:abstractNumId w:val="11"/>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3C5C"/>
    <w:rsid w:val="00013DF6"/>
    <w:rsid w:val="00021094"/>
    <w:rsid w:val="00025E44"/>
    <w:rsid w:val="00037E94"/>
    <w:rsid w:val="0004251E"/>
    <w:rsid w:val="00046ED3"/>
    <w:rsid w:val="00063748"/>
    <w:rsid w:val="00065145"/>
    <w:rsid w:val="00077CEA"/>
    <w:rsid w:val="00084C9F"/>
    <w:rsid w:val="00086CFE"/>
    <w:rsid w:val="000920E5"/>
    <w:rsid w:val="0009386D"/>
    <w:rsid w:val="00095965"/>
    <w:rsid w:val="000A109E"/>
    <w:rsid w:val="000A17C7"/>
    <w:rsid w:val="000A4F27"/>
    <w:rsid w:val="000B1A6E"/>
    <w:rsid w:val="000B59E7"/>
    <w:rsid w:val="000B6253"/>
    <w:rsid w:val="000C2A50"/>
    <w:rsid w:val="000C7D45"/>
    <w:rsid w:val="000D271E"/>
    <w:rsid w:val="000D7DB7"/>
    <w:rsid w:val="000E09B6"/>
    <w:rsid w:val="000E28CE"/>
    <w:rsid w:val="000E64C8"/>
    <w:rsid w:val="000E6F00"/>
    <w:rsid w:val="000F061E"/>
    <w:rsid w:val="000F57E0"/>
    <w:rsid w:val="00101E79"/>
    <w:rsid w:val="00110C30"/>
    <w:rsid w:val="00120232"/>
    <w:rsid w:val="00120C98"/>
    <w:rsid w:val="00134F1A"/>
    <w:rsid w:val="00137E85"/>
    <w:rsid w:val="001433A1"/>
    <w:rsid w:val="00150757"/>
    <w:rsid w:val="00153D63"/>
    <w:rsid w:val="00157574"/>
    <w:rsid w:val="00157D1E"/>
    <w:rsid w:val="0016177E"/>
    <w:rsid w:val="00170EAE"/>
    <w:rsid w:val="00174838"/>
    <w:rsid w:val="00176002"/>
    <w:rsid w:val="00180456"/>
    <w:rsid w:val="00182F9A"/>
    <w:rsid w:val="00185D2C"/>
    <w:rsid w:val="0019225B"/>
    <w:rsid w:val="00197453"/>
    <w:rsid w:val="00197BEA"/>
    <w:rsid w:val="001B2FAF"/>
    <w:rsid w:val="001C11F5"/>
    <w:rsid w:val="001D55E2"/>
    <w:rsid w:val="001E11D7"/>
    <w:rsid w:val="001E2EC6"/>
    <w:rsid w:val="001E3DFF"/>
    <w:rsid w:val="001E41C1"/>
    <w:rsid w:val="001E7FC1"/>
    <w:rsid w:val="001F2C3A"/>
    <w:rsid w:val="001F4FA3"/>
    <w:rsid w:val="00200822"/>
    <w:rsid w:val="00210E22"/>
    <w:rsid w:val="00221203"/>
    <w:rsid w:val="00225351"/>
    <w:rsid w:val="00232CCC"/>
    <w:rsid w:val="002413A2"/>
    <w:rsid w:val="0025276B"/>
    <w:rsid w:val="00255950"/>
    <w:rsid w:val="002651FB"/>
    <w:rsid w:val="00284C88"/>
    <w:rsid w:val="00286B8A"/>
    <w:rsid w:val="0029438A"/>
    <w:rsid w:val="002A0F23"/>
    <w:rsid w:val="002A6C48"/>
    <w:rsid w:val="002B0A67"/>
    <w:rsid w:val="002B2DFD"/>
    <w:rsid w:val="002C6ADF"/>
    <w:rsid w:val="002D028D"/>
    <w:rsid w:val="002D2A16"/>
    <w:rsid w:val="002D4F42"/>
    <w:rsid w:val="002D50F7"/>
    <w:rsid w:val="002D791F"/>
    <w:rsid w:val="002E173A"/>
    <w:rsid w:val="002E1B04"/>
    <w:rsid w:val="002E436B"/>
    <w:rsid w:val="002E5378"/>
    <w:rsid w:val="002E5615"/>
    <w:rsid w:val="002E6E09"/>
    <w:rsid w:val="002F1AE7"/>
    <w:rsid w:val="002F21C3"/>
    <w:rsid w:val="00305129"/>
    <w:rsid w:val="00305F9D"/>
    <w:rsid w:val="00306E11"/>
    <w:rsid w:val="00307D7F"/>
    <w:rsid w:val="00312E82"/>
    <w:rsid w:val="00315212"/>
    <w:rsid w:val="00316607"/>
    <w:rsid w:val="00321C87"/>
    <w:rsid w:val="0032468B"/>
    <w:rsid w:val="00345947"/>
    <w:rsid w:val="003474FE"/>
    <w:rsid w:val="00347994"/>
    <w:rsid w:val="00347B19"/>
    <w:rsid w:val="00350C03"/>
    <w:rsid w:val="003604FC"/>
    <w:rsid w:val="0037103F"/>
    <w:rsid w:val="00371ADD"/>
    <w:rsid w:val="00381505"/>
    <w:rsid w:val="0038316F"/>
    <w:rsid w:val="003835FC"/>
    <w:rsid w:val="00390DD1"/>
    <w:rsid w:val="003917CD"/>
    <w:rsid w:val="00394221"/>
    <w:rsid w:val="003B039F"/>
    <w:rsid w:val="003B4C10"/>
    <w:rsid w:val="003B573A"/>
    <w:rsid w:val="003C2C4E"/>
    <w:rsid w:val="003D5A1D"/>
    <w:rsid w:val="003D689F"/>
    <w:rsid w:val="003E4BE4"/>
    <w:rsid w:val="003E7DF1"/>
    <w:rsid w:val="003F2BB8"/>
    <w:rsid w:val="003F6E36"/>
    <w:rsid w:val="003F7EDF"/>
    <w:rsid w:val="00402425"/>
    <w:rsid w:val="00404CEB"/>
    <w:rsid w:val="00416196"/>
    <w:rsid w:val="00424DD9"/>
    <w:rsid w:val="004270E9"/>
    <w:rsid w:val="00431906"/>
    <w:rsid w:val="00447928"/>
    <w:rsid w:val="00450641"/>
    <w:rsid w:val="004509E9"/>
    <w:rsid w:val="00454810"/>
    <w:rsid w:val="00457EE6"/>
    <w:rsid w:val="00475B34"/>
    <w:rsid w:val="00481B35"/>
    <w:rsid w:val="00484A73"/>
    <w:rsid w:val="0048598B"/>
    <w:rsid w:val="00485D09"/>
    <w:rsid w:val="00492AC4"/>
    <w:rsid w:val="00496995"/>
    <w:rsid w:val="004A2D9F"/>
    <w:rsid w:val="004A3260"/>
    <w:rsid w:val="004B056D"/>
    <w:rsid w:val="004C1764"/>
    <w:rsid w:val="004C1D97"/>
    <w:rsid w:val="004C5C33"/>
    <w:rsid w:val="004C5F66"/>
    <w:rsid w:val="004C6F85"/>
    <w:rsid w:val="004D24D6"/>
    <w:rsid w:val="004E0276"/>
    <w:rsid w:val="004F5F9E"/>
    <w:rsid w:val="00502EA0"/>
    <w:rsid w:val="00503C51"/>
    <w:rsid w:val="00503F52"/>
    <w:rsid w:val="00504792"/>
    <w:rsid w:val="00515BBB"/>
    <w:rsid w:val="005161A1"/>
    <w:rsid w:val="00517515"/>
    <w:rsid w:val="005206B9"/>
    <w:rsid w:val="00522007"/>
    <w:rsid w:val="00523FBA"/>
    <w:rsid w:val="00530B78"/>
    <w:rsid w:val="00534817"/>
    <w:rsid w:val="00553798"/>
    <w:rsid w:val="005578E8"/>
    <w:rsid w:val="00560D6C"/>
    <w:rsid w:val="00565C4E"/>
    <w:rsid w:val="005706E6"/>
    <w:rsid w:val="00580092"/>
    <w:rsid w:val="00593AC7"/>
    <w:rsid w:val="005942C5"/>
    <w:rsid w:val="005A1EA7"/>
    <w:rsid w:val="005A2513"/>
    <w:rsid w:val="005A2E37"/>
    <w:rsid w:val="005A6510"/>
    <w:rsid w:val="005B2DEF"/>
    <w:rsid w:val="005B64D9"/>
    <w:rsid w:val="005C3AEE"/>
    <w:rsid w:val="005E1668"/>
    <w:rsid w:val="006002F7"/>
    <w:rsid w:val="006137CF"/>
    <w:rsid w:val="00614C0A"/>
    <w:rsid w:val="006169B4"/>
    <w:rsid w:val="00616B87"/>
    <w:rsid w:val="00616F13"/>
    <w:rsid w:val="00622550"/>
    <w:rsid w:val="00624CF6"/>
    <w:rsid w:val="00632B72"/>
    <w:rsid w:val="00637D3E"/>
    <w:rsid w:val="00643C69"/>
    <w:rsid w:val="00644F3C"/>
    <w:rsid w:val="00646E29"/>
    <w:rsid w:val="00653189"/>
    <w:rsid w:val="006667A7"/>
    <w:rsid w:val="006726CF"/>
    <w:rsid w:val="00673C4F"/>
    <w:rsid w:val="00681A0B"/>
    <w:rsid w:val="0068279A"/>
    <w:rsid w:val="0068460D"/>
    <w:rsid w:val="006924F5"/>
    <w:rsid w:val="00697D49"/>
    <w:rsid w:val="006A123C"/>
    <w:rsid w:val="006B3154"/>
    <w:rsid w:val="006B4796"/>
    <w:rsid w:val="006B529F"/>
    <w:rsid w:val="006C2359"/>
    <w:rsid w:val="006E10D0"/>
    <w:rsid w:val="006E2404"/>
    <w:rsid w:val="006F1EE6"/>
    <w:rsid w:val="006F2934"/>
    <w:rsid w:val="006F7479"/>
    <w:rsid w:val="00706E8F"/>
    <w:rsid w:val="0070778F"/>
    <w:rsid w:val="00710B0F"/>
    <w:rsid w:val="0071244F"/>
    <w:rsid w:val="007201AE"/>
    <w:rsid w:val="007201E7"/>
    <w:rsid w:val="0072688D"/>
    <w:rsid w:val="0072707A"/>
    <w:rsid w:val="00730DE5"/>
    <w:rsid w:val="007332F9"/>
    <w:rsid w:val="00736F30"/>
    <w:rsid w:val="00742B05"/>
    <w:rsid w:val="007434AB"/>
    <w:rsid w:val="00743C63"/>
    <w:rsid w:val="00745838"/>
    <w:rsid w:val="0074608B"/>
    <w:rsid w:val="00747C50"/>
    <w:rsid w:val="00763A8E"/>
    <w:rsid w:val="00763BA2"/>
    <w:rsid w:val="00766285"/>
    <w:rsid w:val="00770708"/>
    <w:rsid w:val="00771E49"/>
    <w:rsid w:val="007753E1"/>
    <w:rsid w:val="00782446"/>
    <w:rsid w:val="00786B60"/>
    <w:rsid w:val="00793FD2"/>
    <w:rsid w:val="007949D8"/>
    <w:rsid w:val="00794C67"/>
    <w:rsid w:val="00797AA0"/>
    <w:rsid w:val="007A1806"/>
    <w:rsid w:val="007A7212"/>
    <w:rsid w:val="007A73B4"/>
    <w:rsid w:val="007B75EB"/>
    <w:rsid w:val="007B7D10"/>
    <w:rsid w:val="007C0574"/>
    <w:rsid w:val="007C23EF"/>
    <w:rsid w:val="007D1468"/>
    <w:rsid w:val="007F2A10"/>
    <w:rsid w:val="00803568"/>
    <w:rsid w:val="008043A2"/>
    <w:rsid w:val="008156C9"/>
    <w:rsid w:val="00820D10"/>
    <w:rsid w:val="00821AB5"/>
    <w:rsid w:val="00825233"/>
    <w:rsid w:val="00832688"/>
    <w:rsid w:val="00833205"/>
    <w:rsid w:val="0083435A"/>
    <w:rsid w:val="00837795"/>
    <w:rsid w:val="00842871"/>
    <w:rsid w:val="0084628A"/>
    <w:rsid w:val="00847CAC"/>
    <w:rsid w:val="00850DDC"/>
    <w:rsid w:val="0085721A"/>
    <w:rsid w:val="008579FE"/>
    <w:rsid w:val="00862DB0"/>
    <w:rsid w:val="00863018"/>
    <w:rsid w:val="0086447A"/>
    <w:rsid w:val="00875545"/>
    <w:rsid w:val="00876F94"/>
    <w:rsid w:val="00880171"/>
    <w:rsid w:val="00884650"/>
    <w:rsid w:val="00885C9C"/>
    <w:rsid w:val="00892B28"/>
    <w:rsid w:val="00893DEE"/>
    <w:rsid w:val="008942BA"/>
    <w:rsid w:val="008A1EFA"/>
    <w:rsid w:val="008A3604"/>
    <w:rsid w:val="008A4F2F"/>
    <w:rsid w:val="008A5C49"/>
    <w:rsid w:val="008B5B94"/>
    <w:rsid w:val="008D1579"/>
    <w:rsid w:val="008D1BF5"/>
    <w:rsid w:val="008D28C5"/>
    <w:rsid w:val="008D6430"/>
    <w:rsid w:val="008D705E"/>
    <w:rsid w:val="008E0567"/>
    <w:rsid w:val="008E0CAE"/>
    <w:rsid w:val="008E618E"/>
    <w:rsid w:val="008F1A07"/>
    <w:rsid w:val="00904496"/>
    <w:rsid w:val="00910F17"/>
    <w:rsid w:val="0091261B"/>
    <w:rsid w:val="009155DC"/>
    <w:rsid w:val="00926001"/>
    <w:rsid w:val="00931DCE"/>
    <w:rsid w:val="00941CB6"/>
    <w:rsid w:val="00951668"/>
    <w:rsid w:val="0095318E"/>
    <w:rsid w:val="00953B66"/>
    <w:rsid w:val="00953BFE"/>
    <w:rsid w:val="009638F0"/>
    <w:rsid w:val="00967FB1"/>
    <w:rsid w:val="009705A5"/>
    <w:rsid w:val="00973ACA"/>
    <w:rsid w:val="00984CBC"/>
    <w:rsid w:val="009968BD"/>
    <w:rsid w:val="00997FFB"/>
    <w:rsid w:val="009A1578"/>
    <w:rsid w:val="009B2164"/>
    <w:rsid w:val="009B49AA"/>
    <w:rsid w:val="009B6EC8"/>
    <w:rsid w:val="009C50A1"/>
    <w:rsid w:val="009C68C6"/>
    <w:rsid w:val="009D1968"/>
    <w:rsid w:val="009D20B5"/>
    <w:rsid w:val="009D5879"/>
    <w:rsid w:val="009E5769"/>
    <w:rsid w:val="009E7750"/>
    <w:rsid w:val="009F609F"/>
    <w:rsid w:val="00A05D1D"/>
    <w:rsid w:val="00A07634"/>
    <w:rsid w:val="00A07655"/>
    <w:rsid w:val="00A1006D"/>
    <w:rsid w:val="00A11966"/>
    <w:rsid w:val="00A17F55"/>
    <w:rsid w:val="00A17FAF"/>
    <w:rsid w:val="00A231DB"/>
    <w:rsid w:val="00A32861"/>
    <w:rsid w:val="00A32C7F"/>
    <w:rsid w:val="00A34F51"/>
    <w:rsid w:val="00A44504"/>
    <w:rsid w:val="00A51DBD"/>
    <w:rsid w:val="00A552F7"/>
    <w:rsid w:val="00A56FA1"/>
    <w:rsid w:val="00A57B9E"/>
    <w:rsid w:val="00A71AB7"/>
    <w:rsid w:val="00A7570D"/>
    <w:rsid w:val="00A762B7"/>
    <w:rsid w:val="00A77775"/>
    <w:rsid w:val="00A83948"/>
    <w:rsid w:val="00A840AA"/>
    <w:rsid w:val="00A84E47"/>
    <w:rsid w:val="00A85EE8"/>
    <w:rsid w:val="00A90EFC"/>
    <w:rsid w:val="00A94748"/>
    <w:rsid w:val="00AA067B"/>
    <w:rsid w:val="00AA1541"/>
    <w:rsid w:val="00AA20A3"/>
    <w:rsid w:val="00AA6D22"/>
    <w:rsid w:val="00AB4EB5"/>
    <w:rsid w:val="00AC5977"/>
    <w:rsid w:val="00AC711A"/>
    <w:rsid w:val="00AD2102"/>
    <w:rsid w:val="00AE1511"/>
    <w:rsid w:val="00AE1CC1"/>
    <w:rsid w:val="00AE3A85"/>
    <w:rsid w:val="00AF2F94"/>
    <w:rsid w:val="00B0135E"/>
    <w:rsid w:val="00B03554"/>
    <w:rsid w:val="00B071F4"/>
    <w:rsid w:val="00B140CA"/>
    <w:rsid w:val="00B22998"/>
    <w:rsid w:val="00B25B48"/>
    <w:rsid w:val="00B27AE1"/>
    <w:rsid w:val="00B35C35"/>
    <w:rsid w:val="00B37A49"/>
    <w:rsid w:val="00B530A9"/>
    <w:rsid w:val="00B55A49"/>
    <w:rsid w:val="00B60AA0"/>
    <w:rsid w:val="00B621E5"/>
    <w:rsid w:val="00B64BE9"/>
    <w:rsid w:val="00B71184"/>
    <w:rsid w:val="00B716A0"/>
    <w:rsid w:val="00B72653"/>
    <w:rsid w:val="00B7268B"/>
    <w:rsid w:val="00B73556"/>
    <w:rsid w:val="00B8043C"/>
    <w:rsid w:val="00B80BA3"/>
    <w:rsid w:val="00B82197"/>
    <w:rsid w:val="00B82CBE"/>
    <w:rsid w:val="00B83DAE"/>
    <w:rsid w:val="00B85B03"/>
    <w:rsid w:val="00B956EB"/>
    <w:rsid w:val="00B97512"/>
    <w:rsid w:val="00BA193F"/>
    <w:rsid w:val="00BA223E"/>
    <w:rsid w:val="00BA7C85"/>
    <w:rsid w:val="00BB072A"/>
    <w:rsid w:val="00BB0C7D"/>
    <w:rsid w:val="00BB0FD9"/>
    <w:rsid w:val="00BB3D01"/>
    <w:rsid w:val="00BB6070"/>
    <w:rsid w:val="00BC159D"/>
    <w:rsid w:val="00BC2D7D"/>
    <w:rsid w:val="00BC6AD5"/>
    <w:rsid w:val="00BD061F"/>
    <w:rsid w:val="00BD315F"/>
    <w:rsid w:val="00BD713E"/>
    <w:rsid w:val="00BE418D"/>
    <w:rsid w:val="00C033A9"/>
    <w:rsid w:val="00C1242D"/>
    <w:rsid w:val="00C27A4D"/>
    <w:rsid w:val="00C31F3D"/>
    <w:rsid w:val="00C3704B"/>
    <w:rsid w:val="00C45C50"/>
    <w:rsid w:val="00C5146C"/>
    <w:rsid w:val="00C52FB0"/>
    <w:rsid w:val="00C574F4"/>
    <w:rsid w:val="00C57B7F"/>
    <w:rsid w:val="00C73A8F"/>
    <w:rsid w:val="00C850C1"/>
    <w:rsid w:val="00C9085C"/>
    <w:rsid w:val="00C96EC2"/>
    <w:rsid w:val="00CA525E"/>
    <w:rsid w:val="00CA5954"/>
    <w:rsid w:val="00CA6A62"/>
    <w:rsid w:val="00CB1DDA"/>
    <w:rsid w:val="00CB2670"/>
    <w:rsid w:val="00CC0AEE"/>
    <w:rsid w:val="00CD0DD0"/>
    <w:rsid w:val="00CE713A"/>
    <w:rsid w:val="00CF20DD"/>
    <w:rsid w:val="00CF25A6"/>
    <w:rsid w:val="00CF3E1E"/>
    <w:rsid w:val="00D009F0"/>
    <w:rsid w:val="00D0797C"/>
    <w:rsid w:val="00D3254B"/>
    <w:rsid w:val="00D32BBF"/>
    <w:rsid w:val="00D36778"/>
    <w:rsid w:val="00D464C9"/>
    <w:rsid w:val="00D466EE"/>
    <w:rsid w:val="00D520D0"/>
    <w:rsid w:val="00D6455F"/>
    <w:rsid w:val="00D76ED1"/>
    <w:rsid w:val="00D8221F"/>
    <w:rsid w:val="00D85446"/>
    <w:rsid w:val="00DA4D36"/>
    <w:rsid w:val="00DB0AB0"/>
    <w:rsid w:val="00DB5B4F"/>
    <w:rsid w:val="00DC2E58"/>
    <w:rsid w:val="00DC4546"/>
    <w:rsid w:val="00DD148E"/>
    <w:rsid w:val="00DD28A2"/>
    <w:rsid w:val="00DD3675"/>
    <w:rsid w:val="00DD469A"/>
    <w:rsid w:val="00DD4CCD"/>
    <w:rsid w:val="00DD5E64"/>
    <w:rsid w:val="00DE1660"/>
    <w:rsid w:val="00DE17A5"/>
    <w:rsid w:val="00DF17D1"/>
    <w:rsid w:val="00DF3B18"/>
    <w:rsid w:val="00E0051B"/>
    <w:rsid w:val="00E05666"/>
    <w:rsid w:val="00E07E8D"/>
    <w:rsid w:val="00E132B0"/>
    <w:rsid w:val="00E13934"/>
    <w:rsid w:val="00E24132"/>
    <w:rsid w:val="00E32F2C"/>
    <w:rsid w:val="00E40B4C"/>
    <w:rsid w:val="00E4290F"/>
    <w:rsid w:val="00E4617B"/>
    <w:rsid w:val="00E47593"/>
    <w:rsid w:val="00E535F8"/>
    <w:rsid w:val="00E60E9E"/>
    <w:rsid w:val="00E62404"/>
    <w:rsid w:val="00E64876"/>
    <w:rsid w:val="00E7238E"/>
    <w:rsid w:val="00E8385E"/>
    <w:rsid w:val="00E84112"/>
    <w:rsid w:val="00E97F5F"/>
    <w:rsid w:val="00EA0333"/>
    <w:rsid w:val="00EA08E6"/>
    <w:rsid w:val="00EB2D48"/>
    <w:rsid w:val="00EB5C75"/>
    <w:rsid w:val="00EC00DD"/>
    <w:rsid w:val="00EC4587"/>
    <w:rsid w:val="00ED04DD"/>
    <w:rsid w:val="00ED2CCB"/>
    <w:rsid w:val="00ED496F"/>
    <w:rsid w:val="00ED4B6B"/>
    <w:rsid w:val="00ED7E15"/>
    <w:rsid w:val="00EE1F29"/>
    <w:rsid w:val="00EE3BC4"/>
    <w:rsid w:val="00EE5F53"/>
    <w:rsid w:val="00F005F9"/>
    <w:rsid w:val="00F00969"/>
    <w:rsid w:val="00F11E87"/>
    <w:rsid w:val="00F128A0"/>
    <w:rsid w:val="00F12936"/>
    <w:rsid w:val="00F1360F"/>
    <w:rsid w:val="00F15E73"/>
    <w:rsid w:val="00F24D0F"/>
    <w:rsid w:val="00F30288"/>
    <w:rsid w:val="00F33D9D"/>
    <w:rsid w:val="00F3535C"/>
    <w:rsid w:val="00F37D28"/>
    <w:rsid w:val="00F478E7"/>
    <w:rsid w:val="00F530C7"/>
    <w:rsid w:val="00F5640D"/>
    <w:rsid w:val="00F602BE"/>
    <w:rsid w:val="00F67667"/>
    <w:rsid w:val="00F7433F"/>
    <w:rsid w:val="00F76360"/>
    <w:rsid w:val="00F909B9"/>
    <w:rsid w:val="00F94074"/>
    <w:rsid w:val="00F956F2"/>
    <w:rsid w:val="00F95B23"/>
    <w:rsid w:val="00F97AAA"/>
    <w:rsid w:val="00FA263C"/>
    <w:rsid w:val="00FA2C69"/>
    <w:rsid w:val="00FA573E"/>
    <w:rsid w:val="00FB171E"/>
    <w:rsid w:val="00FB3261"/>
    <w:rsid w:val="00FC0296"/>
    <w:rsid w:val="00FC0E18"/>
    <w:rsid w:val="00FC3782"/>
    <w:rsid w:val="00FC5A07"/>
    <w:rsid w:val="00FC5FE8"/>
    <w:rsid w:val="00FD2480"/>
    <w:rsid w:val="00FD32CA"/>
    <w:rsid w:val="00FD42C9"/>
    <w:rsid w:val="00FD52AD"/>
    <w:rsid w:val="00FD606F"/>
    <w:rsid w:val="00FE0050"/>
    <w:rsid w:val="00FE1D9B"/>
    <w:rsid w:val="00FE2D00"/>
    <w:rsid w:val="00FE3DCF"/>
    <w:rsid w:val="00FE51B2"/>
    <w:rsid w:val="00FE5A0A"/>
    <w:rsid w:val="00FE6A0A"/>
    <w:rsid w:val="00FE7E31"/>
    <w:rsid w:val="00FF533F"/>
    <w:rsid w:val="0BFC60DA"/>
    <w:rsid w:val="0E29614F"/>
    <w:rsid w:val="1A0CD64D"/>
    <w:rsid w:val="1CE8BE2D"/>
    <w:rsid w:val="237C2EB9"/>
    <w:rsid w:val="26280D2F"/>
    <w:rsid w:val="2676E3A1"/>
    <w:rsid w:val="2C7D0027"/>
    <w:rsid w:val="2D84E83B"/>
    <w:rsid w:val="312ED9F9"/>
    <w:rsid w:val="38258ED9"/>
    <w:rsid w:val="38BFE9CB"/>
    <w:rsid w:val="3B378757"/>
    <w:rsid w:val="3DDE33C4"/>
    <w:rsid w:val="41AA7C57"/>
    <w:rsid w:val="475CD7B2"/>
    <w:rsid w:val="47A21151"/>
    <w:rsid w:val="4D3E55AB"/>
    <w:rsid w:val="53E3B852"/>
    <w:rsid w:val="54352399"/>
    <w:rsid w:val="5B5781E3"/>
    <w:rsid w:val="5D73219C"/>
    <w:rsid w:val="5F3E4E1D"/>
    <w:rsid w:val="64F7C87B"/>
    <w:rsid w:val="67A8F1FD"/>
    <w:rsid w:val="6C6EE70F"/>
    <w:rsid w:val="6F133E23"/>
    <w:rsid w:val="794995E9"/>
    <w:rsid w:val="7A598049"/>
    <w:rsid w:val="7B7CD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871DD"/>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rinh.ntt214114@sis.hust.edu.vn"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ieu.nt@sis.hust.edu.vn"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6AD9C3C0A18A4CB4E623A847940151" ma:contentTypeVersion="18" ma:contentTypeDescription="Create a new document." ma:contentTypeScope="" ma:versionID="02f828dbc2e98ea8495f985f6331b688">
  <xsd:schema xmlns:xsd="http://www.w3.org/2001/XMLSchema" xmlns:xs="http://www.w3.org/2001/XMLSchema" xmlns:p="http://schemas.microsoft.com/office/2006/metadata/properties" xmlns:ns3="d75950b8-cc20-4b12-94f0-0f10ff6a63e2" xmlns:ns4="9324405d-ea1e-43bc-a33f-0db1eb5beaf5" targetNamespace="http://schemas.microsoft.com/office/2006/metadata/properties" ma:root="true" ma:fieldsID="bee021d433a3b9e8a7110bba51988da3" ns3:_="" ns4:_="">
    <xsd:import namespace="d75950b8-cc20-4b12-94f0-0f10ff6a63e2"/>
    <xsd:import namespace="9324405d-ea1e-43bc-a33f-0db1eb5beaf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LengthInSeconds"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5950b8-cc20-4b12-94f0-0f10ff6a63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24405d-ea1e-43bc-a33f-0db1eb5bea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75950b8-cc20-4b12-94f0-0f10ff6a63e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5AD9F2E0-B4B4-4EE5-9ECB-EB87B8E8B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5950b8-cc20-4b12-94f0-0f10ff6a63e2"/>
    <ds:schemaRef ds:uri="9324405d-ea1e-43bc-a33f-0db1eb5be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6687CC-D0C5-4077-B68F-FF98BFAB747A}">
  <ds:schemaRefs>
    <ds:schemaRef ds:uri="http://schemas.microsoft.com/office/2006/metadata/properties"/>
    <ds:schemaRef ds:uri="http://schemas.microsoft.com/office/infopath/2007/PartnerControls"/>
    <ds:schemaRef ds:uri="d75950b8-cc20-4b12-94f0-0f10ff6a63e2"/>
  </ds:schemaRefs>
</ds:datastoreItem>
</file>

<file path=customXml/itemProps3.xml><?xml version="1.0" encoding="utf-8"?>
<ds:datastoreItem xmlns:ds="http://schemas.openxmlformats.org/officeDocument/2006/customXml" ds:itemID="{EA41BD3F-F5B9-42ED-A7A4-2FC1D2C26E5E}">
  <ds:schemaRefs>
    <ds:schemaRef ds:uri="http://schemas.microsoft.com/sharepoint/v3/contenttype/forms"/>
  </ds:schemaRefs>
</ds:datastoreItem>
</file>

<file path=customXml/itemProps4.xml><?xml version="1.0" encoding="utf-8"?>
<ds:datastoreItem xmlns:ds="http://schemas.openxmlformats.org/officeDocument/2006/customXml" ds:itemID="{32396FEE-B706-4595-B248-40A04EBA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17</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Nguyen Thac Hieu 20213921</cp:lastModifiedBy>
  <cp:revision>22</cp:revision>
  <cp:lastPrinted>2019-10-09T00:50:00Z</cp:lastPrinted>
  <dcterms:created xsi:type="dcterms:W3CDTF">2025-03-08T17:08:00Z</dcterms:created>
  <dcterms:modified xsi:type="dcterms:W3CDTF">2025-03-11T16:50:00Z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0x0101001D6AD9C3C0A18A4CB4E623A847940151</vt:lpwstr>
  </property>
  <property fmtid="{D5CDD505-2E9C-101B-9397-08002B2CF9AE}" pid="3" name="MediaServiceImageTags">
    <vt:lpwstr/>
  </property>
</Properties>
</file>